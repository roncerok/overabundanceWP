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498A" w:rsidRDefault="00064CEB">
      <w:pPr>
        <w:pStyle w:val="Title"/>
        <w:rPr>
          <w:b/>
          <w:sz w:val="40"/>
          <w:szCs w:val="40"/>
        </w:rPr>
      </w:pPr>
      <w:r>
        <w:rPr>
          <w:b/>
          <w:sz w:val="40"/>
          <w:szCs w:val="40"/>
        </w:rPr>
        <w:t>Overabundance, inter-and intra-speaker variation and suppletion</w:t>
      </w:r>
    </w:p>
    <w:p w14:paraId="00000002" w14:textId="77777777" w:rsidR="0015498A" w:rsidRDefault="0015498A">
      <w:pPr>
        <w:rPr>
          <w:sz w:val="2"/>
          <w:szCs w:val="2"/>
        </w:rPr>
      </w:pPr>
    </w:p>
    <w:p w14:paraId="00000004" w14:textId="77777777" w:rsidR="0015498A" w:rsidRDefault="00064CEB">
      <w:pPr>
        <w:pStyle w:val="Heading1"/>
      </w:pPr>
      <w:r>
        <w:t>Abstract</w:t>
      </w:r>
    </w:p>
    <w:p w14:paraId="00000005" w14:textId="77777777" w:rsidR="0015498A" w:rsidRDefault="00064CEB" w:rsidP="0023286B">
      <w:pPr>
        <w:pStyle w:val="Article"/>
      </w:pPr>
      <w:r>
        <w:t xml:space="preserve">Previous studies on morphological typology have primarily focused on language-internal processes as the origin of </w:t>
      </w:r>
      <w:r>
        <w:rPr>
          <w:smallCaps/>
        </w:rPr>
        <w:t xml:space="preserve">overabundance </w:t>
      </w:r>
      <w:r>
        <w:t xml:space="preserve"> (e.g. heteroclisis or suppletion) (Thornton 2011; 2019). In this paper, we highlight the relevance of language-external factors for explaining the origin and preservation of overabundance, based on fieldwork data and inferential statistics.</w:t>
      </w:r>
    </w:p>
    <w:p w14:paraId="00000006" w14:textId="77777777" w:rsidR="0015498A" w:rsidRDefault="00064CEB" w:rsidP="0023286B">
      <w:pPr>
        <w:pStyle w:val="Article"/>
        <w:rPr>
          <w:i/>
          <w:color w:val="000000"/>
        </w:rPr>
      </w:pPr>
      <w:r>
        <w:t>Overabundance is prominent in West Polesian/Podlasian (East Slavic) at intra- and inter-speaker level, even within the same household. The use of West Polesian is stigmatised, and speakers belong to the same socio-economic class, which according to Dorian (2010), creates an ecosystem that favours the conservation of overabundance. Concomitantly, they are exposed to four standardised and closely related Slavic languages (</w:t>
      </w:r>
      <w:r>
        <w:rPr>
          <w:smallCaps/>
        </w:rPr>
        <w:t>extended diglossia</w:t>
      </w:r>
      <w:r>
        <w:t>) (cf. Fishman 1967). Hence, unsurprisingly, many of the overabundant forms in the paradigms have cognates in the more prestigious neighbouring languages. In this paper, we tackle the following question: is this extensive variation (and thus, overabundance) related to any sociolinguistic variables or is it mostly the result of language contact and the lack of a standard?</w:t>
      </w:r>
    </w:p>
    <w:p w14:paraId="00000007" w14:textId="77777777" w:rsidR="0015498A" w:rsidRDefault="00064CEB" w:rsidP="0023286B">
      <w:pPr>
        <w:pStyle w:val="Article"/>
      </w:pPr>
      <w:r>
        <w:t>We use</w:t>
      </w:r>
      <w:r>
        <w:rPr>
          <w:highlight w:val="green"/>
        </w:rPr>
        <w:t xml:space="preserve"> Chi-Squared Test to determine </w:t>
      </w:r>
      <w:r>
        <w:t>whether there is any association between sociolinguistic variables (</w:t>
      </w:r>
      <w:r>
        <w:rPr>
          <w:smallCaps/>
        </w:rPr>
        <w:t>age, gender</w:t>
      </w:r>
      <w:r>
        <w:t xml:space="preserve"> and </w:t>
      </w:r>
      <w:r>
        <w:rPr>
          <w:smallCaps/>
        </w:rPr>
        <w:t>village of origin</w:t>
      </w:r>
      <w:r>
        <w:t xml:space="preserve">; as indicators of exposure to more prestigious related varieties) and measures of overabundance in the language (i.e. how many different forms speakers use for a single cell). We focus on the suppletive nouns for ‘person’ and ‘year’, which in many Slavic languages display two stems (e.g. [Polish] </w:t>
      </w:r>
      <w:r>
        <w:rPr>
          <w:i/>
        </w:rPr>
        <w:t xml:space="preserve">jeden </w:t>
      </w:r>
      <w:r>
        <w:rPr>
          <w:b/>
          <w:i/>
        </w:rPr>
        <w:t>rok</w:t>
      </w:r>
      <w:r>
        <w:t xml:space="preserve">; [Russian] </w:t>
      </w:r>
      <w:r>
        <w:rPr>
          <w:i/>
        </w:rPr>
        <w:t>odin</w:t>
      </w:r>
      <w:r>
        <w:t xml:space="preserve"> </w:t>
      </w:r>
      <w:r>
        <w:rPr>
          <w:b/>
          <w:i/>
        </w:rPr>
        <w:t>god</w:t>
      </w:r>
      <w:r>
        <w:t xml:space="preserve"> ‘one year’; vs. [Polish] </w:t>
      </w:r>
      <w:r>
        <w:rPr>
          <w:i/>
        </w:rPr>
        <w:t>pięć</w:t>
      </w:r>
      <w:r>
        <w:t xml:space="preserve"> </w:t>
      </w:r>
      <w:r>
        <w:rPr>
          <w:b/>
          <w:i/>
        </w:rPr>
        <w:t>lat</w:t>
      </w:r>
      <w:r>
        <w:t xml:space="preserve">; [Russian] </w:t>
      </w:r>
      <w:r>
        <w:rPr>
          <w:i/>
        </w:rPr>
        <w:t xml:space="preserve">pjat’ </w:t>
      </w:r>
      <w:r>
        <w:rPr>
          <w:b/>
          <w:i/>
        </w:rPr>
        <w:t>ljet</w:t>
      </w:r>
      <w:r>
        <w:t xml:space="preserve"> ‘five years’). In West Polesian such nouns have up to three different stems in some idiolects and are also heterogeneous concerning suffixation and stress (e.g. for the </w:t>
      </w:r>
      <w:r>
        <w:rPr>
          <w:smallCaps/>
        </w:rPr>
        <w:t>gen. pl</w:t>
      </w:r>
      <w:r>
        <w:t xml:space="preserve"> of ‘year’ either </w:t>
      </w:r>
      <w:r>
        <w:rPr>
          <w:i/>
        </w:rPr>
        <w:t>ɾɪk, ˈɾok-ɪʋ</w:t>
      </w:r>
      <w:r>
        <w:t xml:space="preserve"> or</w:t>
      </w:r>
      <w:r>
        <w:rPr>
          <w:i/>
        </w:rPr>
        <w:t xml:space="preserve"> ɾoˈk-ɪʋ</w:t>
      </w:r>
      <w:r>
        <w:t xml:space="preserve">). Data are drawn from a corpus of free texts by c. 60 speakers, collected through fieldwork in Belarus and Poland and containing 960 tokens of the nouns. Some paradigm cells only show evidence of one or two possible combinations (e.g. </w:t>
      </w:r>
      <w:r>
        <w:rPr>
          <w:smallCaps/>
        </w:rPr>
        <w:t>acc.sg, ins.sg)</w:t>
      </w:r>
      <w:r>
        <w:t>; in part due to their lower frequency in the corpus. Conversely, we have recorded up to eight different forms for other cells e.g. ‘year’[</w:t>
      </w:r>
      <w:r>
        <w:rPr>
          <w:smallCaps/>
        </w:rPr>
        <w:t xml:space="preserve">loc.sg] </w:t>
      </w:r>
      <w:r>
        <w:rPr>
          <w:i/>
        </w:rPr>
        <w:t xml:space="preserve">ˈɦodu ~ ɦoˈdu ~ ɦod ~ ˈɦoʣʲe ~ ɾoˈkovɪ ~ ˈɾoʦɪ ~ 'ɾoku </w:t>
      </w:r>
      <w:r>
        <w:t xml:space="preserve">~ ˈvjekovɪ. Note that we have excluded dialectal differences in phonology; e.g. </w:t>
      </w:r>
      <w:r>
        <w:rPr>
          <w:i/>
        </w:rPr>
        <w:t xml:space="preserve">ʧoloˈvɪk ~ ʧɪlaˈʔek ~ ʧuloˈvjek </w:t>
      </w:r>
      <w:r>
        <w:t>‘person’ [</w:t>
      </w:r>
      <w:r>
        <w:rPr>
          <w:smallCaps/>
        </w:rPr>
        <w:t>nom.sg</w:t>
      </w:r>
      <w:r>
        <w:t>].</w:t>
      </w:r>
    </w:p>
    <w:p w14:paraId="374751BB" w14:textId="77777777" w:rsidR="0023286B" w:rsidRDefault="00064CEB" w:rsidP="0023286B">
      <w:pPr>
        <w:pStyle w:val="Article"/>
      </w:pPr>
      <w:r>
        <w:t xml:space="preserve">The results of our analysis suggest that this may be a canonical instance of sociolinguistically-neutral variation, combined with extended diglossia, resulting in high overabundance. Concerning the noun ‘person’, there is a statistically significant association between </w:t>
      </w:r>
      <w:r>
        <w:rPr>
          <w:smallCaps/>
        </w:rPr>
        <w:t xml:space="preserve">age </w:t>
      </w:r>
      <w:r>
        <w:t xml:space="preserve">and the suppletive stems available (i.e. the older the person, the more stems they use). However, this applies neither to other forms of variation (stress position or suffix type) nor to the noun ‘year’; i.e. speakers of all </w:t>
      </w:r>
      <w:r>
        <w:rPr>
          <w:smallCaps/>
        </w:rPr>
        <w:t>ages, genders</w:t>
      </w:r>
      <w:r>
        <w:t xml:space="preserve"> and </w:t>
      </w:r>
      <w:r>
        <w:rPr>
          <w:smallCaps/>
        </w:rPr>
        <w:t>origins</w:t>
      </w:r>
      <w:r>
        <w:t xml:space="preserve"> have shown high levels of overabundance in free speech. This leaves the sociolinguistic diglossic landscape as the most plausible relevant factor triggering and preserving overabundance, which calls for an expansion of current theories on morphological typology.</w:t>
      </w:r>
    </w:p>
    <w:p w14:paraId="0000000A" w14:textId="25C5FB52" w:rsidR="0015498A" w:rsidRPr="0023286B" w:rsidRDefault="00064CEB" w:rsidP="0023286B">
      <w:pPr>
        <w:pStyle w:val="Article"/>
      </w:pPr>
      <w:r>
        <w:rPr>
          <w:b/>
        </w:rPr>
        <w:lastRenderedPageBreak/>
        <w:t xml:space="preserve">Keywords: </w:t>
      </w:r>
      <w:r>
        <w:rPr>
          <w:b/>
          <w:i/>
        </w:rPr>
        <w:t>intra-speaker variation</w:t>
      </w:r>
      <w:r>
        <w:rPr>
          <w:b/>
        </w:rPr>
        <w:t xml:space="preserve">; </w:t>
      </w:r>
      <w:r>
        <w:rPr>
          <w:b/>
          <w:i/>
        </w:rPr>
        <w:t>multifactor statistical analysis; overabundance; suppletion; West Polesian</w:t>
      </w:r>
    </w:p>
    <w:p w14:paraId="0000000B" w14:textId="77777777" w:rsidR="0015498A" w:rsidRDefault="00064CEB">
      <w:pPr>
        <w:pStyle w:val="Heading1"/>
        <w:numPr>
          <w:ilvl w:val="0"/>
          <w:numId w:val="1"/>
        </w:numPr>
      </w:pPr>
      <w:r>
        <w:t>Introduction</w:t>
      </w:r>
    </w:p>
    <w:p w14:paraId="0000000C" w14:textId="77777777" w:rsidR="0015498A" w:rsidRDefault="00064CEB">
      <w:pPr>
        <w:pStyle w:val="Heading2"/>
        <w:numPr>
          <w:ilvl w:val="1"/>
          <w:numId w:val="2"/>
        </w:numPr>
      </w:pPr>
      <w:r>
        <w:t>Variation / overabundance hypotheses &amp; research question</w:t>
      </w:r>
    </w:p>
    <w:p w14:paraId="0000000D" w14:textId="77777777" w:rsidR="0015498A" w:rsidRDefault="00064CEB" w:rsidP="008C609D">
      <w:pPr>
        <w:pStyle w:val="Article"/>
      </w:pPr>
      <w:r>
        <w:t xml:space="preserve">In this paper, we want to show the relevance of language-external factors for explaining the origin and preservation of overabundance, based on fieldwork data and inferential statistics. Previous studies on morphological typology have primarily focused on language-internal processes as the origin of </w:t>
      </w:r>
      <w:r>
        <w:rPr>
          <w:smallCaps/>
        </w:rPr>
        <w:t>overabundance</w:t>
      </w:r>
      <w:r>
        <w:t xml:space="preserve"> and </w:t>
      </w:r>
      <w:r>
        <w:rPr>
          <w:smallCaps/>
        </w:rPr>
        <w:t>defectivity</w:t>
      </w:r>
      <w:r>
        <w:t xml:space="preserve"> (e.g. Baerman 2011; Guzmán Naranjo &amp; Bonami 2021; Sims 2015; Thornton 2019).</w:t>
      </w:r>
    </w:p>
    <w:p w14:paraId="0000000E" w14:textId="77777777" w:rsidR="0015498A" w:rsidRDefault="00064CEB" w:rsidP="0023286B">
      <w:pPr>
        <w:pStyle w:val="Article"/>
      </w:pPr>
      <w:r>
        <w:t>However, Dorian (2010) showed that certain sociolinguistic settings could create a climate that favours the preservation of sociolinguistically neutral inter- and intra- speaker variation (resulting in inflectional overabundance). Among the most defining factors would be being a small-speech community, poor (and thus, everyone belongs to the same socio-economic class) and a lack of awareness of a standard form of their variety.  Moreover, it is well known that multilingual settings can affect grammar, but only recently have researchers started to pay attention to overabundance in such contexts (e.g. Meakins &amp; Wilmoth 2020), since most previous studies on overabundance and defectivity have been heavily biased towards W.E.I.R.D. (Western, educated, industrialised, rich, democratic) settings.</w:t>
      </w:r>
    </w:p>
    <w:p w14:paraId="0000000F" w14:textId="77777777" w:rsidR="0015498A" w:rsidRDefault="00064CEB" w:rsidP="0023286B">
      <w:pPr>
        <w:pStyle w:val="Article"/>
      </w:pPr>
      <w:r>
        <w:t xml:space="preserve">We try to replicate part of those studies with West Polesian/Podlasian (WP) a minoritised East Slavic variety spoken around three international borders, with the addendum of a multi-side and more pronounced language contact with other closely related and more prestigious Slavic varieties. We try to answer the following question: are there any sociolinguistic variables (including </w:t>
      </w:r>
      <w:r>
        <w:rPr>
          <w:smallCaps/>
        </w:rPr>
        <w:t>gender</w:t>
      </w:r>
      <w:r>
        <w:t xml:space="preserve">, </w:t>
      </w:r>
      <w:r>
        <w:rPr>
          <w:smallCaps/>
        </w:rPr>
        <w:t>age</w:t>
      </w:r>
      <w:r>
        <w:t xml:space="preserve"> or </w:t>
      </w:r>
      <w:r>
        <w:rPr>
          <w:smallCaps/>
        </w:rPr>
        <w:t>origin</w:t>
      </w:r>
      <w:r>
        <w:t>) which predict speakers’ behaviour with inflection (i.e. using more than one form for a given cell)? Do any of these variables serve to diagnose the speakers’ level of exposure to other standardised varieties?</w:t>
      </w:r>
    </w:p>
    <w:p w14:paraId="00000010" w14:textId="77777777" w:rsidR="0015498A" w:rsidRDefault="00064CEB" w:rsidP="0023286B">
      <w:pPr>
        <w:pStyle w:val="Article"/>
      </w:pPr>
      <w:r>
        <w:t>For this endeavour, we will focus on the use of the nouns ‘person’ and ‘year’ in West Polesian/Podlasian (WP), which are particularly open to overabundance, and which also intersect with very particular instances of suppletion.</w:t>
      </w:r>
    </w:p>
    <w:p w14:paraId="00000011" w14:textId="77777777" w:rsidR="0015498A" w:rsidRDefault="0015498A"/>
    <w:p w14:paraId="00000012" w14:textId="77777777" w:rsidR="0015498A" w:rsidRDefault="00064CEB">
      <w:pPr>
        <w:pStyle w:val="Heading2"/>
      </w:pPr>
      <w:r>
        <w:t>1.2. Sociolinguistic setting</w:t>
      </w:r>
    </w:p>
    <w:p w14:paraId="00000013" w14:textId="77777777" w:rsidR="0015498A" w:rsidRDefault="00064CEB" w:rsidP="0023286B">
      <w:pPr>
        <w:pStyle w:val="Article"/>
      </w:pPr>
      <w:r>
        <w:t xml:space="preserve">In order to understand the motivation of this study, it is necessary to give a short overview of the sociolinguistic landscape of Western Polesie. Western Polesie is a region that covers southwestern Belarus (Brest), northwestern Ukraine (Volynja) and the easternmost region of Podlasie (Poland).  The variety spoken in Poland is often referred as </w:t>
      </w:r>
      <w:r>
        <w:rPr>
          <w:smallCaps/>
        </w:rPr>
        <w:t>Podlasian</w:t>
      </w:r>
      <w:r>
        <w:t xml:space="preserve"> (aka. </w:t>
      </w:r>
      <w:r>
        <w:rPr>
          <w:smallCaps/>
        </w:rPr>
        <w:t>Podlachian</w:t>
      </w:r>
      <w:r>
        <w:t>) and is considered to be a closely related but different branch of West Polesian (WP) by some, although we will treat them as one.</w:t>
      </w:r>
    </w:p>
    <w:p w14:paraId="00000014" w14:textId="77777777" w:rsidR="0015498A" w:rsidRDefault="00064CEB" w:rsidP="0023286B">
      <w:pPr>
        <w:pStyle w:val="Article"/>
      </w:pPr>
      <w:r>
        <w:t xml:space="preserve">Western Polesie is located in a very marshy area. The frequent floods, particularly with the melting of the snow in spring, made the region gain the name </w:t>
      </w:r>
      <w:r>
        <w:rPr>
          <w:i/>
        </w:rPr>
        <w:t xml:space="preserve">Herodotus’ Sea </w:t>
      </w:r>
      <w:r>
        <w:t xml:space="preserve">for centuries </w:t>
      </w:r>
      <w:r>
        <w:lastRenderedPageBreak/>
        <w:t xml:space="preserve">(Klimčuk 1992). Travelling between villages as well as outside of the area was very difficult. Until the draining of swamps and construction of roads from the eighties on, often this was only possible by boat. Notwithstanding its long history of hermeticism, this community has been exposed to several closely related standardised varieties for the past decades. Moreover, there have been multiple rulers in a short period of time, which has been reflected in phenomena like the language for schooling. For example, </w:t>
      </w:r>
      <w:r>
        <w:rPr>
          <w:highlight w:val="yellow"/>
        </w:rPr>
        <w:t>I have interviewed</w:t>
      </w:r>
      <w:r>
        <w:t xml:space="preserve"> speakers within the same village (or a few villages around) who had been schooled in Polish, Ukrainian, Russian or Belarusian depending on the year they were born. Therefore, there are two processes that can be observed. On the one hand, the isolation, which has resulted into a distinct culture and linguistic variety; with a different evolution from other East Slavic varieties. On the other hand, being exposed to a very pronounced language contact with several closely related varieties. Thus, the language change and input are not unilineal (as for example with the Belarusian-Russian situation). Yet, speaking West Polesian is highly stigmatised and there is no real standard for it. Most people who use it regularly live in rural areas and have blue-collar jobs (most often farmers). When interacting with outsiders they try to switch to a more prestigious and standardised variety, to the point of even denying any knowledge of it when surrounded by socially higher circles. All this results in a very unique setting, which we hypothesise, opens the doors for overabundance to flourish.</w:t>
      </w:r>
    </w:p>
    <w:p w14:paraId="00000015" w14:textId="77777777" w:rsidR="0015498A" w:rsidRDefault="00064CEB">
      <w:pPr>
        <w:pStyle w:val="Heading2"/>
      </w:pPr>
      <w:r>
        <w:t>1.3. Numeral Phrases &amp; suppletion</w:t>
      </w:r>
    </w:p>
    <w:p w14:paraId="00000016" w14:textId="2B6B8513" w:rsidR="0015498A" w:rsidRPr="008D3774" w:rsidRDefault="00064CEB" w:rsidP="0023286B">
      <w:pPr>
        <w:pStyle w:val="Article"/>
      </w:pPr>
      <w:r>
        <w:t>There are several conditions determining the distribution of the suppletive stems for ‘year’ and ‘person’ in Slavic.</w:t>
      </w:r>
      <w:r>
        <w:rPr>
          <w:vertAlign w:val="superscript"/>
        </w:rPr>
        <w:t xml:space="preserve"> </w:t>
      </w:r>
      <w:r>
        <w:t>Nevertheless, for the vast majority of Slavic languages the most determining factor is being headed by a numeral (i.e. being in a Numeral Phrase) and the class it belongs to.</w:t>
      </w:r>
      <w:r>
        <w:rPr>
          <w:vertAlign w:val="superscript"/>
        </w:rPr>
        <w:footnoteReference w:id="1"/>
      </w:r>
      <w:r>
        <w:t xml:space="preserve"> For those who are not very familiar with Slavic languages, we shall give a short overview of the functioning of Numeral Phrases (NumPs)in Slavic and , in West Polesian (WP).</w:t>
      </w:r>
      <w:r>
        <w:rPr>
          <w:vertAlign w:val="superscript"/>
        </w:rPr>
        <w:footnoteReference w:id="2"/>
      </w:r>
      <w:r>
        <w:t xml:space="preserve"> The syntax of Numeral Phrases (NumPs) was already complicated in Common Slavic, and with the erosion of the </w:t>
      </w:r>
      <w:r>
        <w:rPr>
          <w:smallCaps/>
        </w:rPr>
        <w:t>dual</w:t>
      </w:r>
      <w:r>
        <w:t xml:space="preserve"> </w:t>
      </w:r>
      <w:r>
        <w:rPr>
          <w:smallCaps/>
        </w:rPr>
        <w:t xml:space="preserve">number </w:t>
      </w:r>
      <w:r>
        <w:t xml:space="preserve">in most contemporary Slavic varieties, it has become more complex. Very briefly, NPs headed by the cardinal numeral ‘one’ would take </w:t>
      </w:r>
      <w:r>
        <w:rPr>
          <w:smallCaps/>
        </w:rPr>
        <w:t xml:space="preserve">nom.sg; </w:t>
      </w:r>
      <w:r>
        <w:t xml:space="preserve">those followed by lower numerals (‘two’ to ‘four’ and derived) </w:t>
      </w:r>
      <w:r>
        <w:rPr>
          <w:smallCaps/>
        </w:rPr>
        <w:t xml:space="preserve">nom pl </w:t>
      </w:r>
      <w:r>
        <w:t>or (what looks like)</w:t>
      </w:r>
      <w:r>
        <w:rPr>
          <w:smallCaps/>
        </w:rPr>
        <w:t xml:space="preserve"> gen sg (</w:t>
      </w:r>
      <w:r>
        <w:t xml:space="preserve">or </w:t>
      </w:r>
      <w:r>
        <w:rPr>
          <w:smallCaps/>
        </w:rPr>
        <w:t>adnumerative</w:t>
      </w:r>
      <w:r>
        <w:t xml:space="preserve">, in the case of WP) and higher numerals (‘five’ to ‘twenty’) </w:t>
      </w:r>
      <w:r>
        <w:rPr>
          <w:smallCaps/>
        </w:rPr>
        <w:t>gen pl</w:t>
      </w:r>
      <w:r>
        <w:t xml:space="preserve">. </w:t>
      </w:r>
      <w:r>
        <w:rPr>
          <w:highlight w:val="yellow"/>
        </w:rPr>
        <w:t xml:space="preserve">[Should I use </w:t>
      </w:r>
      <w:sdt>
        <w:sdtPr>
          <w:tag w:val="goog_rdk_0"/>
          <w:id w:val="211704440"/>
        </w:sdtPr>
        <w:sdtContent>
          <w:del w:id="0" w:author="Kristian Roncero" w:date="2023-08-15T02:34:00Z">
            <w:r w:rsidRPr="000A0E10">
              <w:rPr>
                <w:highlight w:val="yellow"/>
              </w:rPr>
              <w:delText>sentenceds</w:delText>
            </w:r>
          </w:del>
        </w:sdtContent>
      </w:sdt>
      <w:sdt>
        <w:sdtPr>
          <w:tag w:val="goog_rdk_1"/>
          <w:id w:val="188724806"/>
        </w:sdtPr>
        <w:sdtContent>
          <w:r>
            <w:rPr>
              <w:highlight w:val="yellow"/>
            </w:rPr>
            <w:t>sentences</w:t>
          </w:r>
        </w:sdtContent>
      </w:sdt>
      <w:r>
        <w:rPr>
          <w:highlight w:val="yellow"/>
        </w:rPr>
        <w:t>/ examples instead?]</w:t>
      </w:r>
      <w:r>
        <w:t xml:space="preserve"> See </w:t>
      </w:r>
      <w:r w:rsidR="008D3774">
        <w:t>(</w:t>
      </w:r>
      <w:r w:rsidR="008D3774" w:rsidRPr="008D3774">
        <w:fldChar w:fldCharType="begin"/>
      </w:r>
      <w:r w:rsidR="008D3774" w:rsidRPr="008D3774">
        <w:instrText xml:space="preserve"> REF _Ref143630363 \h  \* MERGEFORMAT </w:instrText>
      </w:r>
      <w:r w:rsidR="008D3774" w:rsidRPr="008D3774">
        <w:fldChar w:fldCharType="separate"/>
      </w:r>
      <w:r w:rsidR="008D3774" w:rsidRPr="008D3774">
        <w:t>Figure 1</w:t>
      </w:r>
      <w:r w:rsidR="008D3774" w:rsidRPr="008D3774">
        <w:fldChar w:fldCharType="end"/>
      </w:r>
      <w:r w:rsidR="008D3774" w:rsidRPr="008D3774">
        <w:t>)</w:t>
      </w:r>
      <w:r w:rsidRPr="008D3774">
        <w:t>:</w:t>
      </w:r>
    </w:p>
    <w:p w14:paraId="00000017" w14:textId="77777777" w:rsidR="0015498A" w:rsidRPr="008D3774" w:rsidRDefault="0015498A">
      <w:pPr>
        <w:rPr>
          <w:sz w:val="2"/>
          <w:szCs w:val="2"/>
        </w:rPr>
      </w:pPr>
    </w:p>
    <w:tbl>
      <w:tblPr>
        <w:tblStyle w:val="a5"/>
        <w:tblW w:w="8898" w:type="dxa"/>
        <w:tblInd w:w="30"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400" w:firstRow="0" w:lastRow="0" w:firstColumn="0" w:lastColumn="0" w:noHBand="0" w:noVBand="1"/>
      </w:tblPr>
      <w:tblGrid>
        <w:gridCol w:w="1810"/>
        <w:gridCol w:w="2126"/>
        <w:gridCol w:w="2410"/>
        <w:gridCol w:w="2552"/>
      </w:tblGrid>
      <w:tr w:rsidR="0015498A" w14:paraId="01840983" w14:textId="77777777" w:rsidTr="003125A0">
        <w:trPr>
          <w:trHeight w:val="353"/>
        </w:trPr>
        <w:tc>
          <w:tcPr>
            <w:tcW w:w="1810" w:type="dxa"/>
            <w:tcBorders>
              <w:top w:val="single" w:sz="4" w:space="0" w:color="000001"/>
              <w:left w:val="single" w:sz="4" w:space="0" w:color="000001"/>
              <w:bottom w:val="single" w:sz="4" w:space="0" w:color="000001"/>
            </w:tcBorders>
            <w:shd w:val="clear" w:color="auto" w:fill="auto"/>
            <w:tcMar>
              <w:left w:w="21" w:type="dxa"/>
            </w:tcMar>
          </w:tcPr>
          <w:p w14:paraId="00000018" w14:textId="77777777" w:rsidR="0015498A" w:rsidRDefault="0015498A">
            <w:pPr>
              <w:widowControl w:val="0"/>
              <w:pBdr>
                <w:top w:val="nil"/>
                <w:left w:val="nil"/>
                <w:bottom w:val="nil"/>
                <w:right w:val="nil"/>
                <w:between w:val="nil"/>
              </w:pBdr>
              <w:jc w:val="left"/>
              <w:rPr>
                <w:color w:val="000000"/>
              </w:rPr>
            </w:pPr>
          </w:p>
        </w:tc>
        <w:tc>
          <w:tcPr>
            <w:tcW w:w="2126" w:type="dxa"/>
            <w:tcBorders>
              <w:top w:val="single" w:sz="4" w:space="0" w:color="000001"/>
              <w:left w:val="single" w:sz="4" w:space="0" w:color="000001"/>
              <w:bottom w:val="single" w:sz="4" w:space="0" w:color="000001"/>
            </w:tcBorders>
            <w:shd w:val="clear" w:color="auto" w:fill="000000" w:themeFill="text1"/>
            <w:tcMar>
              <w:left w:w="21" w:type="dxa"/>
            </w:tcMar>
          </w:tcPr>
          <w:p w14:paraId="00000019" w14:textId="77777777" w:rsidR="0015498A" w:rsidRPr="003125A0" w:rsidRDefault="00064CEB">
            <w:pPr>
              <w:widowControl w:val="0"/>
              <w:pBdr>
                <w:top w:val="nil"/>
                <w:left w:val="nil"/>
                <w:bottom w:val="nil"/>
                <w:right w:val="nil"/>
                <w:between w:val="nil"/>
              </w:pBdr>
              <w:jc w:val="center"/>
              <w:rPr>
                <w:color w:val="FFFFFF" w:themeColor="background1"/>
              </w:rPr>
            </w:pPr>
            <w:r w:rsidRPr="003125A0">
              <w:rPr>
                <w:color w:val="FFFFFF" w:themeColor="background1"/>
              </w:rPr>
              <w:t>‘one’</w:t>
            </w:r>
          </w:p>
        </w:tc>
        <w:tc>
          <w:tcPr>
            <w:tcW w:w="2410" w:type="dxa"/>
            <w:tcBorders>
              <w:top w:val="single" w:sz="4" w:space="0" w:color="000001"/>
              <w:left w:val="single" w:sz="4" w:space="0" w:color="000001"/>
              <w:bottom w:val="single" w:sz="4" w:space="0" w:color="000001"/>
            </w:tcBorders>
            <w:shd w:val="clear" w:color="auto" w:fill="000000" w:themeFill="text1"/>
            <w:tcMar>
              <w:left w:w="21" w:type="dxa"/>
            </w:tcMar>
          </w:tcPr>
          <w:p w14:paraId="0000001A" w14:textId="77777777" w:rsidR="0015498A" w:rsidRPr="003125A0" w:rsidRDefault="00064CEB">
            <w:pPr>
              <w:widowControl w:val="0"/>
              <w:pBdr>
                <w:top w:val="nil"/>
                <w:left w:val="nil"/>
                <w:bottom w:val="nil"/>
                <w:right w:val="nil"/>
                <w:between w:val="nil"/>
              </w:pBdr>
              <w:jc w:val="center"/>
              <w:rPr>
                <w:color w:val="FFFFFF" w:themeColor="background1"/>
              </w:rPr>
            </w:pPr>
            <w:r w:rsidRPr="003125A0">
              <w:rPr>
                <w:color w:val="FFFFFF" w:themeColor="background1"/>
              </w:rPr>
              <w:t>‘two’, ‘three’, ‘four’</w:t>
            </w:r>
          </w:p>
        </w:tc>
        <w:tc>
          <w:tcPr>
            <w:tcW w:w="2552" w:type="dxa"/>
            <w:tcBorders>
              <w:top w:val="single" w:sz="4" w:space="0" w:color="000001"/>
              <w:left w:val="single" w:sz="4" w:space="0" w:color="000001"/>
              <w:bottom w:val="single" w:sz="4" w:space="0" w:color="000001"/>
              <w:right w:val="single" w:sz="4" w:space="0" w:color="000001"/>
            </w:tcBorders>
            <w:shd w:val="clear" w:color="auto" w:fill="000000" w:themeFill="text1"/>
            <w:tcMar>
              <w:left w:w="21" w:type="dxa"/>
            </w:tcMar>
          </w:tcPr>
          <w:p w14:paraId="0000001B" w14:textId="77777777" w:rsidR="0015498A" w:rsidRPr="003125A0" w:rsidRDefault="00064CEB">
            <w:pPr>
              <w:widowControl w:val="0"/>
              <w:pBdr>
                <w:top w:val="nil"/>
                <w:left w:val="nil"/>
                <w:bottom w:val="nil"/>
                <w:right w:val="nil"/>
                <w:between w:val="nil"/>
              </w:pBdr>
              <w:jc w:val="center"/>
              <w:rPr>
                <w:color w:val="FFFFFF" w:themeColor="background1"/>
              </w:rPr>
            </w:pPr>
            <w:r w:rsidRPr="003125A0">
              <w:rPr>
                <w:color w:val="FFFFFF" w:themeColor="background1"/>
              </w:rPr>
              <w:t>‘five’ to ‘twenty’</w:t>
            </w:r>
          </w:p>
        </w:tc>
      </w:tr>
      <w:tr w:rsidR="0015498A" w14:paraId="416DA47B" w14:textId="77777777" w:rsidTr="003125A0">
        <w:trPr>
          <w:trHeight w:val="516"/>
        </w:trPr>
        <w:tc>
          <w:tcPr>
            <w:tcW w:w="1810" w:type="dxa"/>
            <w:tcBorders>
              <w:top w:val="single" w:sz="4" w:space="0" w:color="000001"/>
              <w:left w:val="single" w:sz="4" w:space="0" w:color="000001"/>
              <w:bottom w:val="single" w:sz="4" w:space="0" w:color="000001"/>
            </w:tcBorders>
            <w:shd w:val="clear" w:color="auto" w:fill="000000" w:themeFill="text1"/>
            <w:tcMar>
              <w:left w:w="21" w:type="dxa"/>
            </w:tcMar>
          </w:tcPr>
          <w:p w14:paraId="0000001C" w14:textId="77777777" w:rsidR="0015498A" w:rsidRPr="003125A0" w:rsidRDefault="00064CEB">
            <w:pPr>
              <w:widowControl w:val="0"/>
              <w:pBdr>
                <w:top w:val="nil"/>
                <w:left w:val="nil"/>
                <w:bottom w:val="nil"/>
                <w:right w:val="nil"/>
                <w:between w:val="nil"/>
              </w:pBdr>
              <w:jc w:val="left"/>
              <w:rPr>
                <w:color w:val="FFFFFF" w:themeColor="background1"/>
              </w:rPr>
            </w:pPr>
            <w:r w:rsidRPr="003125A0">
              <w:rPr>
                <w:color w:val="FFFFFF" w:themeColor="background1"/>
              </w:rPr>
              <w:t>Noun form</w:t>
            </w:r>
          </w:p>
        </w:tc>
        <w:tc>
          <w:tcPr>
            <w:tcW w:w="2126" w:type="dxa"/>
            <w:tcBorders>
              <w:top w:val="single" w:sz="4" w:space="0" w:color="000001"/>
              <w:left w:val="single" w:sz="4" w:space="0" w:color="000001"/>
              <w:bottom w:val="single" w:sz="4" w:space="0" w:color="000001"/>
            </w:tcBorders>
            <w:shd w:val="clear" w:color="auto" w:fill="FFE599"/>
            <w:tcMar>
              <w:left w:w="21" w:type="dxa"/>
            </w:tcMar>
          </w:tcPr>
          <w:p w14:paraId="0000001D" w14:textId="77777777" w:rsidR="0015498A" w:rsidRDefault="00064CEB">
            <w:pPr>
              <w:widowControl w:val="0"/>
              <w:pBdr>
                <w:top w:val="nil"/>
                <w:left w:val="nil"/>
                <w:bottom w:val="nil"/>
                <w:right w:val="nil"/>
                <w:between w:val="nil"/>
              </w:pBdr>
              <w:jc w:val="center"/>
              <w:rPr>
                <w:smallCaps/>
                <w:color w:val="000000"/>
              </w:rPr>
            </w:pPr>
            <w:r>
              <w:rPr>
                <w:smallCaps/>
                <w:color w:val="000000"/>
              </w:rPr>
              <w:t xml:space="preserve">sg </w:t>
            </w:r>
            <w:r>
              <w:rPr>
                <w:color w:val="000000"/>
              </w:rPr>
              <w:t xml:space="preserve">(any </w:t>
            </w:r>
            <w:r>
              <w:rPr>
                <w:b/>
                <w:smallCaps/>
                <w:color w:val="000000"/>
              </w:rPr>
              <w:t>case</w:t>
            </w:r>
            <w:r>
              <w:rPr>
                <w:color w:val="000000"/>
              </w:rPr>
              <w:t>)</w:t>
            </w:r>
          </w:p>
        </w:tc>
        <w:tc>
          <w:tcPr>
            <w:tcW w:w="2410" w:type="dxa"/>
            <w:tcBorders>
              <w:top w:val="single" w:sz="4" w:space="0" w:color="000001"/>
              <w:left w:val="single" w:sz="4" w:space="0" w:color="000001"/>
              <w:bottom w:val="single" w:sz="4" w:space="0" w:color="000001"/>
            </w:tcBorders>
            <w:shd w:val="clear" w:color="auto" w:fill="D9E2F3"/>
            <w:tcMar>
              <w:left w:w="21" w:type="dxa"/>
            </w:tcMar>
          </w:tcPr>
          <w:p w14:paraId="0000001E" w14:textId="77777777" w:rsidR="0015498A" w:rsidRPr="00126C1A" w:rsidRDefault="00064CEB">
            <w:pPr>
              <w:widowControl w:val="0"/>
              <w:pBdr>
                <w:top w:val="nil"/>
                <w:left w:val="nil"/>
                <w:bottom w:val="nil"/>
                <w:right w:val="nil"/>
                <w:between w:val="nil"/>
              </w:pBdr>
              <w:jc w:val="center"/>
              <w:rPr>
                <w:smallCaps/>
                <w:color w:val="000000"/>
                <w:lang w:val="de-DE"/>
              </w:rPr>
            </w:pPr>
            <w:r w:rsidRPr="00126C1A">
              <w:rPr>
                <w:smallCaps/>
                <w:color w:val="000000"/>
                <w:lang w:val="de-DE"/>
              </w:rPr>
              <w:t xml:space="preserve">gen sg/ nom pl/ adnumerative </w:t>
            </w:r>
          </w:p>
        </w:tc>
        <w:tc>
          <w:tcPr>
            <w:tcW w:w="2552" w:type="dxa"/>
            <w:tcBorders>
              <w:top w:val="single" w:sz="4" w:space="0" w:color="000001"/>
              <w:left w:val="single" w:sz="4" w:space="0" w:color="000001"/>
              <w:bottom w:val="single" w:sz="4" w:space="0" w:color="000001"/>
              <w:right w:val="single" w:sz="4" w:space="0" w:color="000001"/>
            </w:tcBorders>
            <w:shd w:val="clear" w:color="auto" w:fill="8EAADB"/>
            <w:tcMar>
              <w:left w:w="21" w:type="dxa"/>
            </w:tcMar>
          </w:tcPr>
          <w:p w14:paraId="0000001F" w14:textId="77777777" w:rsidR="0015498A" w:rsidRDefault="00064CEB">
            <w:pPr>
              <w:widowControl w:val="0"/>
              <w:pBdr>
                <w:top w:val="nil"/>
                <w:left w:val="nil"/>
                <w:bottom w:val="nil"/>
                <w:right w:val="nil"/>
                <w:between w:val="nil"/>
              </w:pBdr>
              <w:jc w:val="center"/>
              <w:rPr>
                <w:smallCaps/>
                <w:color w:val="000000"/>
              </w:rPr>
            </w:pPr>
            <w:r>
              <w:rPr>
                <w:smallCaps/>
                <w:color w:val="000000"/>
              </w:rPr>
              <w:t>gen pl/ greater adnumerative</w:t>
            </w:r>
          </w:p>
        </w:tc>
      </w:tr>
      <w:tr w:rsidR="0015498A" w14:paraId="264BDDE0" w14:textId="77777777" w:rsidTr="003125A0">
        <w:trPr>
          <w:trHeight w:val="516"/>
        </w:trPr>
        <w:tc>
          <w:tcPr>
            <w:tcW w:w="1810" w:type="dxa"/>
            <w:tcBorders>
              <w:top w:val="single" w:sz="4" w:space="0" w:color="000001"/>
              <w:left w:val="single" w:sz="4" w:space="0" w:color="000001"/>
              <w:bottom w:val="single" w:sz="4" w:space="0" w:color="000001"/>
            </w:tcBorders>
            <w:shd w:val="clear" w:color="auto" w:fill="000000" w:themeFill="text1"/>
            <w:tcMar>
              <w:left w:w="21" w:type="dxa"/>
            </w:tcMar>
          </w:tcPr>
          <w:p w14:paraId="00000020" w14:textId="77777777" w:rsidR="0015498A" w:rsidRPr="003125A0" w:rsidRDefault="00064CEB">
            <w:pPr>
              <w:widowControl w:val="0"/>
              <w:pBdr>
                <w:top w:val="nil"/>
                <w:left w:val="nil"/>
                <w:bottom w:val="nil"/>
                <w:right w:val="nil"/>
                <w:between w:val="nil"/>
              </w:pBdr>
              <w:jc w:val="left"/>
              <w:rPr>
                <w:color w:val="FFFFFF" w:themeColor="background1"/>
              </w:rPr>
            </w:pPr>
            <w:r w:rsidRPr="003125A0">
              <w:rPr>
                <w:color w:val="FFFFFF" w:themeColor="background1"/>
              </w:rPr>
              <w:t>Verbal agreement</w:t>
            </w:r>
          </w:p>
        </w:tc>
        <w:tc>
          <w:tcPr>
            <w:tcW w:w="2126" w:type="dxa"/>
            <w:tcBorders>
              <w:top w:val="single" w:sz="4" w:space="0" w:color="000001"/>
              <w:left w:val="single" w:sz="4" w:space="0" w:color="000001"/>
              <w:bottom w:val="single" w:sz="4" w:space="0" w:color="000001"/>
            </w:tcBorders>
            <w:shd w:val="clear" w:color="auto" w:fill="FFE599"/>
            <w:tcMar>
              <w:left w:w="21" w:type="dxa"/>
            </w:tcMar>
          </w:tcPr>
          <w:p w14:paraId="00000021" w14:textId="77777777" w:rsidR="0015498A" w:rsidRDefault="00064CEB">
            <w:pPr>
              <w:widowControl w:val="0"/>
              <w:pBdr>
                <w:top w:val="nil"/>
                <w:left w:val="nil"/>
                <w:bottom w:val="nil"/>
                <w:right w:val="nil"/>
                <w:between w:val="nil"/>
              </w:pBdr>
              <w:jc w:val="center"/>
              <w:rPr>
                <w:smallCaps/>
                <w:color w:val="000000"/>
              </w:rPr>
            </w:pPr>
            <w:r>
              <w:rPr>
                <w:smallCaps/>
                <w:color w:val="000000"/>
              </w:rPr>
              <w:t>sg</w:t>
            </w:r>
          </w:p>
        </w:tc>
        <w:tc>
          <w:tcPr>
            <w:tcW w:w="2410" w:type="dxa"/>
            <w:tcBorders>
              <w:top w:val="single" w:sz="4" w:space="0" w:color="000001"/>
              <w:left w:val="single" w:sz="4" w:space="0" w:color="000001"/>
              <w:bottom w:val="single" w:sz="4" w:space="0" w:color="000001"/>
            </w:tcBorders>
            <w:shd w:val="clear" w:color="auto" w:fill="1F3864"/>
            <w:tcMar>
              <w:left w:w="21" w:type="dxa"/>
            </w:tcMar>
          </w:tcPr>
          <w:p w14:paraId="00000022" w14:textId="77777777" w:rsidR="0015498A" w:rsidRPr="003125A0" w:rsidRDefault="00064CEB">
            <w:pPr>
              <w:widowControl w:val="0"/>
              <w:pBdr>
                <w:top w:val="nil"/>
                <w:left w:val="nil"/>
                <w:bottom w:val="nil"/>
                <w:right w:val="nil"/>
                <w:between w:val="nil"/>
              </w:pBdr>
              <w:jc w:val="center"/>
              <w:rPr>
                <w:b/>
                <w:bCs/>
                <w:smallCaps/>
                <w:color w:val="FFFFFF" w:themeColor="background1"/>
              </w:rPr>
            </w:pPr>
            <w:r w:rsidRPr="003125A0">
              <w:rPr>
                <w:b/>
                <w:bCs/>
                <w:smallCaps/>
                <w:color w:val="FFFFFF" w:themeColor="background1"/>
              </w:rPr>
              <w:t>pl</w:t>
            </w:r>
          </w:p>
        </w:tc>
        <w:tc>
          <w:tcPr>
            <w:tcW w:w="2552" w:type="dxa"/>
            <w:tcBorders>
              <w:top w:val="single" w:sz="4" w:space="0" w:color="000001"/>
              <w:left w:val="single" w:sz="4" w:space="0" w:color="000001"/>
              <w:bottom w:val="single" w:sz="4" w:space="0" w:color="000001"/>
              <w:right w:val="single" w:sz="4" w:space="0" w:color="000001"/>
            </w:tcBorders>
            <w:shd w:val="clear" w:color="auto" w:fill="1F3864"/>
            <w:tcMar>
              <w:left w:w="21" w:type="dxa"/>
            </w:tcMar>
          </w:tcPr>
          <w:p w14:paraId="00000023" w14:textId="77777777" w:rsidR="0015498A" w:rsidRPr="003125A0" w:rsidRDefault="00064CEB" w:rsidP="008D3774">
            <w:pPr>
              <w:keepNext/>
              <w:widowControl w:val="0"/>
              <w:pBdr>
                <w:top w:val="nil"/>
                <w:left w:val="nil"/>
                <w:bottom w:val="nil"/>
                <w:right w:val="nil"/>
                <w:between w:val="nil"/>
              </w:pBdr>
              <w:jc w:val="center"/>
              <w:rPr>
                <w:b/>
                <w:bCs/>
                <w:smallCaps/>
                <w:color w:val="FFFFFF" w:themeColor="background1"/>
              </w:rPr>
            </w:pPr>
            <w:r w:rsidRPr="003125A0">
              <w:rPr>
                <w:b/>
                <w:bCs/>
                <w:smallCaps/>
                <w:color w:val="FFFFFF" w:themeColor="background1"/>
              </w:rPr>
              <w:t>pl</w:t>
            </w:r>
          </w:p>
        </w:tc>
      </w:tr>
    </w:tbl>
    <w:p w14:paraId="0D37EAE7" w14:textId="2310FB11" w:rsidR="008D3774" w:rsidRDefault="008D3774">
      <w:pPr>
        <w:pStyle w:val="Caption"/>
      </w:pPr>
      <w:bookmarkStart w:id="1" w:name="_heading=h.gjdgxs" w:colFirst="0" w:colLast="0"/>
      <w:bookmarkStart w:id="2" w:name="_Ref143630363"/>
      <w:bookmarkEnd w:id="1"/>
      <w:r w:rsidRPr="000A0E10">
        <w:t xml:space="preserve">Figure </w:t>
      </w:r>
      <w:fldSimple w:instr=" SEQ Figure \* ARABIC ">
        <w:r w:rsidR="00B60C3B">
          <w:rPr>
            <w:noProof/>
          </w:rPr>
          <w:t>1</w:t>
        </w:r>
      </w:fldSimple>
      <w:bookmarkEnd w:id="2"/>
      <w:r w:rsidRPr="000A0E10">
        <w:rPr>
          <w:b w:val="0"/>
          <w:bCs/>
        </w:rPr>
        <w:t xml:space="preserve"> Most common nominal and verbal agreement with numerals in Slavic [Roncero, Forthcoming]</w:t>
      </w:r>
    </w:p>
    <w:p w14:paraId="00000025" w14:textId="77777777" w:rsidR="0015498A" w:rsidRDefault="0015498A">
      <w:pPr>
        <w:rPr>
          <w:sz w:val="2"/>
          <w:szCs w:val="2"/>
        </w:rPr>
      </w:pPr>
    </w:p>
    <w:p w14:paraId="00000026" w14:textId="77777777" w:rsidR="0015498A" w:rsidRDefault="00064CEB" w:rsidP="0023286B">
      <w:pPr>
        <w:pStyle w:val="Article"/>
      </w:pPr>
      <w:r>
        <w:lastRenderedPageBreak/>
        <w:t xml:space="preserve">Now, depending of the heading numeral the nouns ‘year’ and ‘person’ display suppletive stems in many Slavic languages; e.g. [Polish] </w:t>
      </w:r>
      <w:r>
        <w:rPr>
          <w:i/>
        </w:rPr>
        <w:t xml:space="preserve">jeden </w:t>
      </w:r>
      <w:r>
        <w:rPr>
          <w:b/>
          <w:i/>
        </w:rPr>
        <w:t>rok</w:t>
      </w:r>
      <w:r>
        <w:t xml:space="preserve">; [Russian] </w:t>
      </w:r>
      <w:r>
        <w:rPr>
          <w:i/>
        </w:rPr>
        <w:t>odin</w:t>
      </w:r>
      <w:r>
        <w:t xml:space="preserve"> </w:t>
      </w:r>
      <w:r>
        <w:rPr>
          <w:b/>
          <w:i/>
        </w:rPr>
        <w:t>god</w:t>
      </w:r>
      <w:r>
        <w:t xml:space="preserve"> ‘one year’; vs. [Polish] </w:t>
      </w:r>
      <w:r>
        <w:rPr>
          <w:i/>
        </w:rPr>
        <w:t>pięć</w:t>
      </w:r>
      <w:r>
        <w:t xml:space="preserve"> </w:t>
      </w:r>
      <w:r>
        <w:rPr>
          <w:b/>
          <w:i/>
        </w:rPr>
        <w:t>lat</w:t>
      </w:r>
      <w:r>
        <w:rPr>
          <w:b/>
        </w:rPr>
        <w:t xml:space="preserve"> </w:t>
      </w:r>
      <w:r>
        <w:t>(*</w:t>
      </w:r>
      <w:r>
        <w:rPr>
          <w:i/>
        </w:rPr>
        <w:t>rok-ów</w:t>
      </w:r>
      <w:r>
        <w:t xml:space="preserve">); [Russian] </w:t>
      </w:r>
      <w:r>
        <w:rPr>
          <w:i/>
        </w:rPr>
        <w:t xml:space="preserve">pjat’ </w:t>
      </w:r>
      <w:r>
        <w:rPr>
          <w:b/>
          <w:i/>
        </w:rPr>
        <w:t>ljet</w:t>
      </w:r>
      <w:r>
        <w:t xml:space="preserve"> (*</w:t>
      </w:r>
      <w:r>
        <w:rPr>
          <w:i/>
        </w:rPr>
        <w:t>god-ov</w:t>
      </w:r>
      <w:r>
        <w:t xml:space="preserve">) ‘five years’. What we observed with West Polesian is that speakers were combining most, if not </w:t>
      </w:r>
      <w:r>
        <w:rPr>
          <w:i/>
        </w:rPr>
        <w:t>all</w:t>
      </w:r>
      <w:r>
        <w:t xml:space="preserve"> (for ‘year’) Slavic stems for these nouns and that their distribution was very heterogeneous from speaker to speaker, even within the same household (</w:t>
      </w:r>
      <w:r>
        <w:rPr>
          <w:highlight w:val="yellow"/>
        </w:rPr>
        <w:t>(Roncero 2019; 2022)</w:t>
      </w:r>
      <w:r>
        <w:t>. Note that the examples (1)-(3) were produced by the same speaker within the span of a few minutes, within the same context (same room, same hearers, and same style).</w:t>
      </w:r>
    </w:p>
    <w:p w14:paraId="00000027" w14:textId="77777777" w:rsidR="0015498A" w:rsidRDefault="0015498A">
      <w:pPr>
        <w:jc w:val="left"/>
        <w:rPr>
          <w:sz w:val="24"/>
          <w:szCs w:val="24"/>
        </w:rPr>
      </w:pPr>
    </w:p>
    <w:tbl>
      <w:tblPr>
        <w:tblStyle w:val="a6"/>
        <w:tblW w:w="9016" w:type="dxa"/>
        <w:tblBorders>
          <w:top w:val="nil"/>
          <w:left w:val="nil"/>
          <w:bottom w:val="nil"/>
          <w:right w:val="nil"/>
          <w:insideH w:val="nil"/>
          <w:insideV w:val="nil"/>
        </w:tblBorders>
        <w:tblLayout w:type="fixed"/>
        <w:tblLook w:val="0400" w:firstRow="0" w:lastRow="0" w:firstColumn="0" w:lastColumn="0" w:noHBand="0" w:noVBand="1"/>
      </w:tblPr>
      <w:tblGrid>
        <w:gridCol w:w="623"/>
        <w:gridCol w:w="1215"/>
        <w:gridCol w:w="856"/>
        <w:gridCol w:w="1984"/>
        <w:gridCol w:w="846"/>
        <w:gridCol w:w="1559"/>
        <w:gridCol w:w="1564"/>
        <w:gridCol w:w="369"/>
      </w:tblGrid>
      <w:tr w:rsidR="0015498A" w:rsidRPr="003125A0" w14:paraId="478B9B7D" w14:textId="77777777">
        <w:tc>
          <w:tcPr>
            <w:tcW w:w="623" w:type="dxa"/>
          </w:tcPr>
          <w:p w14:paraId="00000028" w14:textId="77777777" w:rsidR="0015498A" w:rsidRPr="003125A0" w:rsidRDefault="00064CEB">
            <w:pPr>
              <w:keepNext/>
              <w:pBdr>
                <w:top w:val="nil"/>
                <w:left w:val="nil"/>
                <w:bottom w:val="nil"/>
                <w:right w:val="nil"/>
                <w:between w:val="nil"/>
              </w:pBdr>
              <w:rPr>
                <w:color w:val="000000"/>
                <w:lang w:val="be-BY"/>
              </w:rPr>
            </w:pPr>
            <w:bookmarkStart w:id="3" w:name="_heading=h.30j0zll" w:colFirst="0" w:colLast="0"/>
            <w:bookmarkEnd w:id="3"/>
            <w:r w:rsidRPr="003125A0">
              <w:rPr>
                <w:color w:val="000000"/>
                <w:lang w:val="be-BY"/>
              </w:rPr>
              <w:t>(1)</w:t>
            </w:r>
          </w:p>
        </w:tc>
        <w:tc>
          <w:tcPr>
            <w:tcW w:w="4901" w:type="dxa"/>
            <w:gridSpan w:val="4"/>
          </w:tcPr>
          <w:p w14:paraId="00000029" w14:textId="77777777" w:rsidR="0015498A" w:rsidRPr="003125A0" w:rsidRDefault="00064CEB">
            <w:pPr>
              <w:pBdr>
                <w:top w:val="nil"/>
                <w:left w:val="nil"/>
                <w:bottom w:val="nil"/>
                <w:right w:val="nil"/>
                <w:between w:val="nil"/>
              </w:pBdr>
              <w:rPr>
                <w:color w:val="000000"/>
                <w:lang w:val="be-BY"/>
              </w:rPr>
            </w:pPr>
            <w:r w:rsidRPr="003125A0">
              <w:rPr>
                <w:color w:val="000000"/>
                <w:lang w:val="be-BY"/>
              </w:rPr>
              <w:t>(TL6.5 00:45)</w:t>
            </w:r>
          </w:p>
        </w:tc>
        <w:tc>
          <w:tcPr>
            <w:tcW w:w="1559" w:type="dxa"/>
          </w:tcPr>
          <w:p w14:paraId="0000002D" w14:textId="77777777" w:rsidR="0015498A" w:rsidRPr="003125A0" w:rsidRDefault="0015498A">
            <w:pPr>
              <w:pBdr>
                <w:top w:val="nil"/>
                <w:left w:val="nil"/>
                <w:bottom w:val="nil"/>
                <w:right w:val="nil"/>
                <w:between w:val="nil"/>
              </w:pBdr>
              <w:rPr>
                <w:color w:val="000000"/>
                <w:lang w:val="be-BY"/>
              </w:rPr>
            </w:pPr>
          </w:p>
        </w:tc>
        <w:tc>
          <w:tcPr>
            <w:tcW w:w="1564" w:type="dxa"/>
          </w:tcPr>
          <w:p w14:paraId="0000002E" w14:textId="77777777" w:rsidR="0015498A" w:rsidRPr="003125A0" w:rsidRDefault="0015498A">
            <w:pPr>
              <w:pBdr>
                <w:top w:val="nil"/>
                <w:left w:val="nil"/>
                <w:bottom w:val="nil"/>
                <w:right w:val="nil"/>
                <w:between w:val="nil"/>
              </w:pBdr>
              <w:rPr>
                <w:color w:val="000000"/>
                <w:lang w:val="be-BY"/>
              </w:rPr>
            </w:pPr>
          </w:p>
        </w:tc>
        <w:tc>
          <w:tcPr>
            <w:tcW w:w="369" w:type="dxa"/>
          </w:tcPr>
          <w:p w14:paraId="0000002F" w14:textId="77777777" w:rsidR="0015498A" w:rsidRPr="003125A0" w:rsidRDefault="0015498A">
            <w:pPr>
              <w:pBdr>
                <w:top w:val="nil"/>
                <w:left w:val="nil"/>
                <w:bottom w:val="nil"/>
                <w:right w:val="nil"/>
                <w:between w:val="nil"/>
              </w:pBdr>
              <w:rPr>
                <w:color w:val="000000"/>
                <w:lang w:val="be-BY"/>
              </w:rPr>
            </w:pPr>
          </w:p>
        </w:tc>
      </w:tr>
      <w:tr w:rsidR="0015498A" w:rsidRPr="003125A0" w14:paraId="51D8DE54" w14:textId="77777777">
        <w:tc>
          <w:tcPr>
            <w:tcW w:w="623" w:type="dxa"/>
          </w:tcPr>
          <w:p w14:paraId="00000030" w14:textId="77777777" w:rsidR="0015498A" w:rsidRPr="003125A0" w:rsidRDefault="0015498A">
            <w:pPr>
              <w:pBdr>
                <w:top w:val="nil"/>
                <w:left w:val="nil"/>
                <w:bottom w:val="nil"/>
                <w:right w:val="nil"/>
                <w:between w:val="nil"/>
              </w:pBdr>
              <w:rPr>
                <w:color w:val="000000"/>
                <w:lang w:val="be-BY"/>
              </w:rPr>
            </w:pPr>
          </w:p>
        </w:tc>
        <w:tc>
          <w:tcPr>
            <w:tcW w:w="1215" w:type="dxa"/>
          </w:tcPr>
          <w:p w14:paraId="00000031" w14:textId="77777777" w:rsidR="0015498A" w:rsidRPr="003125A0" w:rsidRDefault="00064CEB">
            <w:pPr>
              <w:pBdr>
                <w:top w:val="nil"/>
                <w:left w:val="nil"/>
                <w:bottom w:val="nil"/>
                <w:right w:val="nil"/>
                <w:between w:val="nil"/>
              </w:pBdr>
              <w:rPr>
                <w:color w:val="000000"/>
                <w:lang w:val="be-BY"/>
              </w:rPr>
            </w:pPr>
            <w:r w:rsidRPr="003125A0">
              <w:rPr>
                <w:color w:val="000000"/>
                <w:lang w:val="be-BY"/>
              </w:rPr>
              <w:t>uʒe</w:t>
            </w:r>
          </w:p>
        </w:tc>
        <w:tc>
          <w:tcPr>
            <w:tcW w:w="856" w:type="dxa"/>
          </w:tcPr>
          <w:p w14:paraId="00000032" w14:textId="3FF2B4BB" w:rsidR="0015498A" w:rsidRPr="003125A0" w:rsidRDefault="000A0E10">
            <w:pPr>
              <w:pBdr>
                <w:top w:val="nil"/>
                <w:left w:val="nil"/>
                <w:bottom w:val="nil"/>
                <w:right w:val="nil"/>
                <w:between w:val="nil"/>
              </w:pBdr>
              <w:rPr>
                <w:color w:val="000000"/>
                <w:lang w:val="be-BY"/>
              </w:rPr>
            </w:pPr>
            <w:r w:rsidRPr="003125A0">
              <w:rPr>
                <w:b/>
                <w:color w:val="000000"/>
                <w:lang w:val="be-BY"/>
              </w:rPr>
              <w:t>S</w:t>
            </w:r>
            <w:r w:rsidR="00064CEB" w:rsidRPr="003125A0">
              <w:rPr>
                <w:b/>
                <w:color w:val="000000"/>
                <w:lang w:val="be-BY"/>
              </w:rPr>
              <w:t>im</w:t>
            </w:r>
          </w:p>
        </w:tc>
        <w:tc>
          <w:tcPr>
            <w:tcW w:w="1984" w:type="dxa"/>
          </w:tcPr>
          <w:p w14:paraId="00000033" w14:textId="77777777" w:rsidR="0015498A" w:rsidRPr="003125A0" w:rsidRDefault="00064CEB">
            <w:pPr>
              <w:pBdr>
                <w:top w:val="nil"/>
                <w:left w:val="nil"/>
                <w:bottom w:val="nil"/>
                <w:right w:val="nil"/>
                <w:between w:val="nil"/>
              </w:pBdr>
              <w:rPr>
                <w:color w:val="000000"/>
                <w:lang w:val="be-BY"/>
              </w:rPr>
            </w:pPr>
            <w:r w:rsidRPr="003125A0">
              <w:rPr>
                <w:b/>
                <w:color w:val="000000"/>
                <w:lang w:val="be-BY"/>
              </w:rPr>
              <w:t>roˈkɪʋ</w:t>
            </w:r>
          </w:p>
        </w:tc>
        <w:tc>
          <w:tcPr>
            <w:tcW w:w="846" w:type="dxa"/>
          </w:tcPr>
          <w:p w14:paraId="00000034" w14:textId="7832FE33" w:rsidR="0015498A" w:rsidRPr="003125A0" w:rsidRDefault="008D3774">
            <w:pPr>
              <w:pBdr>
                <w:top w:val="nil"/>
                <w:left w:val="nil"/>
                <w:bottom w:val="nil"/>
                <w:right w:val="nil"/>
                <w:between w:val="nil"/>
              </w:pBdr>
              <w:rPr>
                <w:color w:val="000000"/>
                <w:lang w:val="be-BY"/>
              </w:rPr>
            </w:pPr>
            <w:r w:rsidRPr="003125A0">
              <w:rPr>
                <w:color w:val="000000"/>
                <w:lang w:val="be-BY"/>
              </w:rPr>
              <w:t>V</w:t>
            </w:r>
          </w:p>
        </w:tc>
        <w:tc>
          <w:tcPr>
            <w:tcW w:w="1559" w:type="dxa"/>
          </w:tcPr>
          <w:p w14:paraId="00000035" w14:textId="45BB3068" w:rsidR="0015498A" w:rsidRPr="003125A0" w:rsidRDefault="00487273">
            <w:pPr>
              <w:pBdr>
                <w:top w:val="nil"/>
                <w:left w:val="nil"/>
                <w:bottom w:val="nil"/>
                <w:right w:val="nil"/>
                <w:between w:val="nil"/>
              </w:pBdr>
              <w:rPr>
                <w:color w:val="000000"/>
                <w:lang w:val="be-BY"/>
              </w:rPr>
            </w:pPr>
            <w:r w:rsidRPr="003125A0">
              <w:rPr>
                <w:color w:val="000000"/>
                <w:lang w:val="be-BY"/>
              </w:rPr>
              <w:t>J</w:t>
            </w:r>
            <w:r w:rsidR="00064CEB" w:rsidRPr="003125A0">
              <w:rPr>
                <w:color w:val="000000"/>
                <w:lang w:val="be-BY"/>
              </w:rPr>
              <w:t>omu</w:t>
            </w:r>
          </w:p>
        </w:tc>
        <w:tc>
          <w:tcPr>
            <w:tcW w:w="1564" w:type="dxa"/>
          </w:tcPr>
          <w:p w14:paraId="00000036" w14:textId="77777777" w:rsidR="0015498A" w:rsidRPr="003125A0" w:rsidRDefault="00064CEB">
            <w:pPr>
              <w:pBdr>
                <w:top w:val="nil"/>
                <w:left w:val="nil"/>
                <w:bottom w:val="nil"/>
                <w:right w:val="nil"/>
                <w:between w:val="nil"/>
              </w:pBdr>
              <w:rPr>
                <w:color w:val="000000"/>
                <w:lang w:val="be-BY"/>
              </w:rPr>
            </w:pPr>
            <w:r w:rsidRPr="003125A0">
              <w:rPr>
                <w:color w:val="000000"/>
                <w:lang w:val="be-BY"/>
              </w:rPr>
              <w:t>bu-l-o</w:t>
            </w:r>
          </w:p>
        </w:tc>
        <w:tc>
          <w:tcPr>
            <w:tcW w:w="369" w:type="dxa"/>
          </w:tcPr>
          <w:p w14:paraId="00000037" w14:textId="77777777" w:rsidR="0015498A" w:rsidRPr="003125A0" w:rsidRDefault="0015498A">
            <w:pPr>
              <w:pBdr>
                <w:top w:val="nil"/>
                <w:left w:val="nil"/>
                <w:bottom w:val="nil"/>
                <w:right w:val="nil"/>
                <w:between w:val="nil"/>
              </w:pBdr>
              <w:rPr>
                <w:color w:val="000000"/>
                <w:lang w:val="be-BY"/>
              </w:rPr>
            </w:pPr>
          </w:p>
        </w:tc>
      </w:tr>
      <w:tr w:rsidR="0015498A" w:rsidRPr="003125A0" w14:paraId="07D62724" w14:textId="77777777">
        <w:trPr>
          <w:trHeight w:val="439"/>
        </w:trPr>
        <w:tc>
          <w:tcPr>
            <w:tcW w:w="623" w:type="dxa"/>
          </w:tcPr>
          <w:p w14:paraId="00000038" w14:textId="77777777" w:rsidR="0015498A" w:rsidRPr="003125A0" w:rsidRDefault="0015498A">
            <w:pPr>
              <w:pBdr>
                <w:top w:val="nil"/>
                <w:left w:val="nil"/>
                <w:bottom w:val="nil"/>
                <w:right w:val="nil"/>
                <w:between w:val="nil"/>
              </w:pBdr>
              <w:rPr>
                <w:color w:val="000000"/>
                <w:lang w:val="be-BY"/>
              </w:rPr>
            </w:pPr>
          </w:p>
        </w:tc>
        <w:tc>
          <w:tcPr>
            <w:tcW w:w="1215" w:type="dxa"/>
          </w:tcPr>
          <w:p w14:paraId="00000039" w14:textId="77777777" w:rsidR="0015498A" w:rsidRPr="003125A0" w:rsidRDefault="00064CEB">
            <w:pPr>
              <w:pBdr>
                <w:top w:val="nil"/>
                <w:left w:val="nil"/>
                <w:bottom w:val="nil"/>
                <w:right w:val="nil"/>
                <w:between w:val="nil"/>
              </w:pBdr>
              <w:jc w:val="left"/>
              <w:rPr>
                <w:color w:val="000000"/>
                <w:lang w:val="be-BY"/>
              </w:rPr>
            </w:pPr>
            <w:r w:rsidRPr="003125A0">
              <w:rPr>
                <w:color w:val="000000"/>
                <w:lang w:val="be-BY"/>
              </w:rPr>
              <w:t>already</w:t>
            </w:r>
          </w:p>
        </w:tc>
        <w:tc>
          <w:tcPr>
            <w:tcW w:w="856" w:type="dxa"/>
          </w:tcPr>
          <w:p w14:paraId="0000003A" w14:textId="77777777" w:rsidR="0015498A" w:rsidRPr="003125A0" w:rsidRDefault="00064CEB">
            <w:pPr>
              <w:pBdr>
                <w:top w:val="nil"/>
                <w:left w:val="nil"/>
                <w:bottom w:val="nil"/>
                <w:right w:val="nil"/>
                <w:between w:val="nil"/>
              </w:pBdr>
              <w:jc w:val="left"/>
              <w:rPr>
                <w:color w:val="000000"/>
                <w:lang w:val="be-BY"/>
              </w:rPr>
            </w:pPr>
            <w:r w:rsidRPr="003125A0">
              <w:rPr>
                <w:color w:val="000000"/>
                <w:lang w:val="be-BY"/>
              </w:rPr>
              <w:t>seven</w:t>
            </w:r>
          </w:p>
        </w:tc>
        <w:tc>
          <w:tcPr>
            <w:tcW w:w="1984" w:type="dxa"/>
          </w:tcPr>
          <w:p w14:paraId="0000003B" w14:textId="77777777" w:rsidR="0015498A" w:rsidRPr="003125A0" w:rsidRDefault="00064CEB">
            <w:pPr>
              <w:pBdr>
                <w:top w:val="nil"/>
                <w:left w:val="nil"/>
                <w:bottom w:val="nil"/>
                <w:right w:val="nil"/>
                <w:between w:val="nil"/>
              </w:pBdr>
              <w:rPr>
                <w:color w:val="000000"/>
                <w:lang w:val="be-BY"/>
              </w:rPr>
            </w:pPr>
            <w:r w:rsidRPr="003125A0">
              <w:rPr>
                <w:color w:val="000000"/>
                <w:lang w:val="be-BY"/>
              </w:rPr>
              <w:t>year.</w:t>
            </w:r>
            <w:r w:rsidRPr="003125A0">
              <w:rPr>
                <w:smallCaps/>
                <w:color w:val="000000"/>
                <w:lang w:val="be-BY"/>
              </w:rPr>
              <w:t>gen.pl</w:t>
            </w:r>
          </w:p>
        </w:tc>
        <w:tc>
          <w:tcPr>
            <w:tcW w:w="846" w:type="dxa"/>
          </w:tcPr>
          <w:p w14:paraId="0000003C" w14:textId="0A1133CA" w:rsidR="0015498A" w:rsidRPr="003125A0" w:rsidRDefault="008D3774">
            <w:pPr>
              <w:pBdr>
                <w:top w:val="nil"/>
                <w:left w:val="nil"/>
                <w:bottom w:val="nil"/>
                <w:right w:val="nil"/>
                <w:between w:val="nil"/>
              </w:pBdr>
              <w:rPr>
                <w:color w:val="000000"/>
                <w:lang w:val="be-BY"/>
              </w:rPr>
            </w:pPr>
            <w:r w:rsidRPr="003125A0">
              <w:rPr>
                <w:color w:val="000000"/>
                <w:lang w:val="be-BY"/>
              </w:rPr>
              <w:t>I</w:t>
            </w:r>
            <w:r w:rsidR="00064CEB" w:rsidRPr="003125A0">
              <w:rPr>
                <w:color w:val="000000"/>
                <w:lang w:val="be-BY"/>
              </w:rPr>
              <w:t>n</w:t>
            </w:r>
          </w:p>
        </w:tc>
        <w:tc>
          <w:tcPr>
            <w:tcW w:w="1559" w:type="dxa"/>
          </w:tcPr>
          <w:p w14:paraId="0000003D" w14:textId="77777777" w:rsidR="0015498A" w:rsidRPr="003125A0" w:rsidRDefault="00064CEB">
            <w:pPr>
              <w:pBdr>
                <w:top w:val="nil"/>
                <w:left w:val="nil"/>
                <w:bottom w:val="nil"/>
                <w:right w:val="nil"/>
                <w:between w:val="nil"/>
              </w:pBdr>
              <w:rPr>
                <w:color w:val="000000"/>
                <w:lang w:val="be-BY"/>
              </w:rPr>
            </w:pPr>
            <w:r w:rsidRPr="003125A0">
              <w:rPr>
                <w:smallCaps/>
                <w:color w:val="000000"/>
                <w:lang w:val="be-BY"/>
              </w:rPr>
              <w:t>3sg.dat.m</w:t>
            </w:r>
          </w:p>
        </w:tc>
        <w:tc>
          <w:tcPr>
            <w:tcW w:w="1564" w:type="dxa"/>
          </w:tcPr>
          <w:p w14:paraId="0000003E" w14:textId="77777777" w:rsidR="0015498A" w:rsidRPr="003125A0" w:rsidRDefault="00064CEB">
            <w:pPr>
              <w:pBdr>
                <w:top w:val="nil"/>
                <w:left w:val="nil"/>
                <w:bottom w:val="nil"/>
                <w:right w:val="nil"/>
                <w:between w:val="nil"/>
              </w:pBdr>
              <w:rPr>
                <w:color w:val="000000"/>
                <w:lang w:val="be-BY"/>
              </w:rPr>
            </w:pPr>
            <w:r w:rsidRPr="003125A0">
              <w:rPr>
                <w:color w:val="000000"/>
                <w:lang w:val="be-BY"/>
              </w:rPr>
              <w:t>be-</w:t>
            </w:r>
            <w:r w:rsidRPr="003125A0">
              <w:rPr>
                <w:smallCaps/>
                <w:color w:val="000000"/>
                <w:lang w:val="be-BY"/>
              </w:rPr>
              <w:t>pst-n.sg</w:t>
            </w:r>
          </w:p>
        </w:tc>
        <w:tc>
          <w:tcPr>
            <w:tcW w:w="369" w:type="dxa"/>
          </w:tcPr>
          <w:p w14:paraId="0000003F" w14:textId="77777777" w:rsidR="0015498A" w:rsidRPr="003125A0" w:rsidRDefault="0015498A">
            <w:pPr>
              <w:pBdr>
                <w:top w:val="nil"/>
                <w:left w:val="nil"/>
                <w:bottom w:val="nil"/>
                <w:right w:val="nil"/>
                <w:between w:val="nil"/>
              </w:pBdr>
              <w:rPr>
                <w:color w:val="000000"/>
                <w:lang w:val="be-BY"/>
              </w:rPr>
            </w:pPr>
          </w:p>
        </w:tc>
      </w:tr>
      <w:tr w:rsidR="0015498A" w:rsidRPr="003125A0" w14:paraId="3DA855C3" w14:textId="77777777">
        <w:tc>
          <w:tcPr>
            <w:tcW w:w="623" w:type="dxa"/>
          </w:tcPr>
          <w:p w14:paraId="00000040" w14:textId="77777777" w:rsidR="0015498A" w:rsidRPr="003125A0" w:rsidRDefault="0015498A">
            <w:pPr>
              <w:pBdr>
                <w:top w:val="nil"/>
                <w:left w:val="nil"/>
                <w:bottom w:val="nil"/>
                <w:right w:val="nil"/>
                <w:between w:val="nil"/>
              </w:pBdr>
              <w:spacing w:line="276" w:lineRule="auto"/>
              <w:rPr>
                <w:color w:val="000000"/>
                <w:lang w:val="be-BY"/>
              </w:rPr>
            </w:pPr>
          </w:p>
        </w:tc>
        <w:tc>
          <w:tcPr>
            <w:tcW w:w="8393" w:type="dxa"/>
            <w:gridSpan w:val="7"/>
          </w:tcPr>
          <w:p w14:paraId="00000041" w14:textId="77777777" w:rsidR="0015498A" w:rsidRPr="003125A0" w:rsidRDefault="00064CEB">
            <w:pPr>
              <w:rPr>
                <w:lang w:val="be-BY"/>
              </w:rPr>
            </w:pPr>
            <w:r w:rsidRPr="003125A0">
              <w:rPr>
                <w:lang w:val="be-BY"/>
              </w:rPr>
              <w:t>‘He was already seven years old.’</w:t>
            </w:r>
          </w:p>
        </w:tc>
      </w:tr>
    </w:tbl>
    <w:p w14:paraId="00000048" w14:textId="77777777" w:rsidR="0015498A" w:rsidRPr="003125A0" w:rsidRDefault="00064CEB">
      <w:pPr>
        <w:spacing w:before="240" w:after="0" w:line="360" w:lineRule="auto"/>
        <w:rPr>
          <w:sz w:val="2"/>
          <w:szCs w:val="2"/>
          <w:lang w:val="be-BY"/>
        </w:rPr>
      </w:pPr>
      <w:r w:rsidRPr="003125A0">
        <w:rPr>
          <w:b/>
          <w:sz w:val="24"/>
          <w:szCs w:val="24"/>
          <w:lang w:val="be-BY"/>
        </w:rPr>
        <w:t xml:space="preserve"> </w:t>
      </w:r>
    </w:p>
    <w:tbl>
      <w:tblPr>
        <w:tblStyle w:val="a7"/>
        <w:tblW w:w="9016" w:type="dxa"/>
        <w:tblBorders>
          <w:top w:val="nil"/>
          <w:left w:val="nil"/>
          <w:bottom w:val="nil"/>
          <w:right w:val="nil"/>
          <w:insideH w:val="nil"/>
          <w:insideV w:val="nil"/>
        </w:tblBorders>
        <w:tblLayout w:type="fixed"/>
        <w:tblLook w:val="0400" w:firstRow="0" w:lastRow="0" w:firstColumn="0" w:lastColumn="0" w:noHBand="0" w:noVBand="1"/>
      </w:tblPr>
      <w:tblGrid>
        <w:gridCol w:w="623"/>
        <w:gridCol w:w="652"/>
        <w:gridCol w:w="850"/>
        <w:gridCol w:w="2406"/>
        <w:gridCol w:w="1417"/>
        <w:gridCol w:w="708"/>
        <w:gridCol w:w="2110"/>
        <w:gridCol w:w="250"/>
      </w:tblGrid>
      <w:tr w:rsidR="0015498A" w:rsidRPr="003125A0" w14:paraId="7DEEF0D4" w14:textId="77777777">
        <w:tc>
          <w:tcPr>
            <w:tcW w:w="623" w:type="dxa"/>
          </w:tcPr>
          <w:p w14:paraId="00000049" w14:textId="77777777" w:rsidR="0015498A" w:rsidRPr="003125A0" w:rsidRDefault="00064CEB">
            <w:pPr>
              <w:keepNext/>
              <w:pBdr>
                <w:top w:val="nil"/>
                <w:left w:val="nil"/>
                <w:bottom w:val="nil"/>
                <w:right w:val="nil"/>
                <w:between w:val="nil"/>
              </w:pBdr>
              <w:rPr>
                <w:color w:val="000000"/>
                <w:lang w:val="be-BY"/>
              </w:rPr>
            </w:pPr>
            <w:bookmarkStart w:id="4" w:name="_heading=h.1fob9te" w:colFirst="0" w:colLast="0"/>
            <w:bookmarkEnd w:id="4"/>
            <w:r w:rsidRPr="003125A0">
              <w:rPr>
                <w:color w:val="000000"/>
                <w:lang w:val="be-BY"/>
              </w:rPr>
              <w:t>(2)</w:t>
            </w:r>
          </w:p>
        </w:tc>
        <w:tc>
          <w:tcPr>
            <w:tcW w:w="3913" w:type="dxa"/>
            <w:gridSpan w:val="3"/>
          </w:tcPr>
          <w:p w14:paraId="0000004A" w14:textId="77777777" w:rsidR="0015498A" w:rsidRPr="003125A0" w:rsidRDefault="00064CEB">
            <w:pPr>
              <w:pBdr>
                <w:top w:val="nil"/>
                <w:left w:val="nil"/>
                <w:bottom w:val="nil"/>
                <w:right w:val="nil"/>
                <w:between w:val="nil"/>
              </w:pBdr>
              <w:rPr>
                <w:color w:val="000000"/>
                <w:lang w:val="be-BY"/>
              </w:rPr>
            </w:pPr>
            <w:r w:rsidRPr="003125A0">
              <w:rPr>
                <w:color w:val="000000"/>
                <w:lang w:val="be-BY"/>
              </w:rPr>
              <w:t>(TL6.5 02:40)</w:t>
            </w:r>
          </w:p>
        </w:tc>
        <w:tc>
          <w:tcPr>
            <w:tcW w:w="1418" w:type="dxa"/>
          </w:tcPr>
          <w:p w14:paraId="0000004D" w14:textId="77777777" w:rsidR="0015498A" w:rsidRPr="003125A0" w:rsidRDefault="0015498A">
            <w:pPr>
              <w:pBdr>
                <w:top w:val="nil"/>
                <w:left w:val="nil"/>
                <w:bottom w:val="nil"/>
                <w:right w:val="nil"/>
                <w:between w:val="nil"/>
              </w:pBdr>
              <w:rPr>
                <w:color w:val="000000"/>
                <w:lang w:val="be-BY"/>
              </w:rPr>
            </w:pPr>
          </w:p>
        </w:tc>
        <w:tc>
          <w:tcPr>
            <w:tcW w:w="709" w:type="dxa"/>
          </w:tcPr>
          <w:p w14:paraId="0000004E" w14:textId="77777777" w:rsidR="0015498A" w:rsidRPr="003125A0" w:rsidRDefault="0015498A">
            <w:pPr>
              <w:pBdr>
                <w:top w:val="nil"/>
                <w:left w:val="nil"/>
                <w:bottom w:val="nil"/>
                <w:right w:val="nil"/>
                <w:between w:val="nil"/>
              </w:pBdr>
              <w:rPr>
                <w:color w:val="000000"/>
                <w:lang w:val="be-BY"/>
              </w:rPr>
            </w:pPr>
          </w:p>
        </w:tc>
        <w:tc>
          <w:tcPr>
            <w:tcW w:w="2112" w:type="dxa"/>
          </w:tcPr>
          <w:p w14:paraId="0000004F" w14:textId="77777777" w:rsidR="0015498A" w:rsidRPr="003125A0" w:rsidRDefault="0015498A">
            <w:pPr>
              <w:pBdr>
                <w:top w:val="nil"/>
                <w:left w:val="nil"/>
                <w:bottom w:val="nil"/>
                <w:right w:val="nil"/>
                <w:between w:val="nil"/>
              </w:pBdr>
              <w:rPr>
                <w:color w:val="000000"/>
                <w:lang w:val="be-BY"/>
              </w:rPr>
            </w:pPr>
          </w:p>
        </w:tc>
        <w:tc>
          <w:tcPr>
            <w:tcW w:w="241" w:type="dxa"/>
          </w:tcPr>
          <w:p w14:paraId="00000050" w14:textId="77777777" w:rsidR="0015498A" w:rsidRPr="003125A0" w:rsidRDefault="0015498A">
            <w:pPr>
              <w:pBdr>
                <w:top w:val="nil"/>
                <w:left w:val="nil"/>
                <w:bottom w:val="nil"/>
                <w:right w:val="nil"/>
                <w:between w:val="nil"/>
              </w:pBdr>
              <w:rPr>
                <w:color w:val="000000"/>
                <w:lang w:val="be-BY"/>
              </w:rPr>
            </w:pPr>
          </w:p>
        </w:tc>
      </w:tr>
      <w:tr w:rsidR="0015498A" w:rsidRPr="003125A0" w14:paraId="5299F0CC" w14:textId="77777777">
        <w:tc>
          <w:tcPr>
            <w:tcW w:w="623" w:type="dxa"/>
          </w:tcPr>
          <w:p w14:paraId="00000051" w14:textId="77777777" w:rsidR="0015498A" w:rsidRPr="003125A0" w:rsidRDefault="0015498A">
            <w:pPr>
              <w:pBdr>
                <w:top w:val="nil"/>
                <w:left w:val="nil"/>
                <w:bottom w:val="nil"/>
                <w:right w:val="nil"/>
                <w:between w:val="nil"/>
              </w:pBdr>
              <w:rPr>
                <w:color w:val="000000"/>
                <w:lang w:val="be-BY"/>
              </w:rPr>
            </w:pPr>
          </w:p>
        </w:tc>
        <w:tc>
          <w:tcPr>
            <w:tcW w:w="653" w:type="dxa"/>
          </w:tcPr>
          <w:p w14:paraId="00000052" w14:textId="42C7FC94" w:rsidR="0015498A" w:rsidRPr="003125A0" w:rsidRDefault="000A0E10">
            <w:pPr>
              <w:pBdr>
                <w:top w:val="nil"/>
                <w:left w:val="nil"/>
                <w:bottom w:val="nil"/>
                <w:right w:val="nil"/>
                <w:between w:val="nil"/>
              </w:pBdr>
              <w:rPr>
                <w:color w:val="000000"/>
                <w:lang w:val="be-BY"/>
              </w:rPr>
            </w:pPr>
            <w:r w:rsidRPr="003125A0">
              <w:rPr>
                <w:color w:val="000000"/>
                <w:lang w:val="be-BY"/>
              </w:rPr>
              <w:t>V</w:t>
            </w:r>
          </w:p>
        </w:tc>
        <w:tc>
          <w:tcPr>
            <w:tcW w:w="851" w:type="dxa"/>
          </w:tcPr>
          <w:p w14:paraId="00000053" w14:textId="77777777" w:rsidR="0015498A" w:rsidRPr="003125A0" w:rsidRDefault="00064CEB">
            <w:pPr>
              <w:pBdr>
                <w:top w:val="nil"/>
                <w:left w:val="nil"/>
                <w:bottom w:val="nil"/>
                <w:right w:val="nil"/>
                <w:between w:val="nil"/>
              </w:pBdr>
              <w:rPr>
                <w:color w:val="000000"/>
                <w:lang w:val="be-BY"/>
              </w:rPr>
            </w:pPr>
            <w:r w:rsidRPr="003125A0">
              <w:rPr>
                <w:b/>
                <w:color w:val="000000"/>
                <w:lang w:val="be-BY"/>
              </w:rPr>
              <w:t>sorok</w:t>
            </w:r>
          </w:p>
        </w:tc>
        <w:tc>
          <w:tcPr>
            <w:tcW w:w="2409" w:type="dxa"/>
          </w:tcPr>
          <w:p w14:paraId="00000054" w14:textId="4074723F" w:rsidR="0015498A" w:rsidRPr="003125A0" w:rsidRDefault="0023286B">
            <w:pPr>
              <w:pBdr>
                <w:top w:val="nil"/>
                <w:left w:val="nil"/>
                <w:bottom w:val="nil"/>
                <w:right w:val="nil"/>
                <w:between w:val="nil"/>
              </w:pBdr>
              <w:rPr>
                <w:color w:val="000000"/>
                <w:lang w:val="be-BY"/>
              </w:rPr>
            </w:pPr>
            <w:r w:rsidRPr="003125A0">
              <w:rPr>
                <w:b/>
                <w:color w:val="000000"/>
                <w:lang w:val="be-BY"/>
              </w:rPr>
              <w:t>L</w:t>
            </w:r>
            <w:r w:rsidR="00064CEB" w:rsidRPr="003125A0">
              <w:rPr>
                <w:b/>
                <w:color w:val="000000"/>
                <w:lang w:val="be-BY"/>
              </w:rPr>
              <w:t>it</w:t>
            </w:r>
          </w:p>
        </w:tc>
        <w:tc>
          <w:tcPr>
            <w:tcW w:w="1418" w:type="dxa"/>
          </w:tcPr>
          <w:p w14:paraId="00000055" w14:textId="77777777" w:rsidR="0015498A" w:rsidRPr="003125A0" w:rsidRDefault="00064CEB">
            <w:pPr>
              <w:pBdr>
                <w:top w:val="nil"/>
                <w:left w:val="nil"/>
                <w:bottom w:val="nil"/>
                <w:right w:val="nil"/>
                <w:between w:val="nil"/>
              </w:pBdr>
              <w:rPr>
                <w:color w:val="000000"/>
                <w:lang w:val="be-BY"/>
              </w:rPr>
            </w:pPr>
            <w:r w:rsidRPr="003125A0">
              <w:rPr>
                <w:color w:val="000000"/>
                <w:lang w:val="be-BY"/>
              </w:rPr>
              <w:t>vɪn</w:t>
            </w:r>
          </w:p>
        </w:tc>
        <w:tc>
          <w:tcPr>
            <w:tcW w:w="709" w:type="dxa"/>
          </w:tcPr>
          <w:p w14:paraId="00000056" w14:textId="77777777" w:rsidR="0015498A" w:rsidRPr="003125A0" w:rsidRDefault="00064CEB">
            <w:pPr>
              <w:pBdr>
                <w:top w:val="nil"/>
                <w:left w:val="nil"/>
                <w:bottom w:val="nil"/>
                <w:right w:val="nil"/>
                <w:between w:val="nil"/>
              </w:pBdr>
              <w:rPr>
                <w:color w:val="000000"/>
                <w:lang w:val="be-BY"/>
              </w:rPr>
            </w:pPr>
            <w:r w:rsidRPr="003125A0">
              <w:rPr>
                <w:color w:val="000000"/>
                <w:lang w:val="be-BY"/>
              </w:rPr>
              <w:t>i</w:t>
            </w:r>
          </w:p>
        </w:tc>
        <w:tc>
          <w:tcPr>
            <w:tcW w:w="2112" w:type="dxa"/>
          </w:tcPr>
          <w:p w14:paraId="00000057" w14:textId="77777777" w:rsidR="0015498A" w:rsidRPr="003125A0" w:rsidRDefault="00064CEB">
            <w:pPr>
              <w:pBdr>
                <w:top w:val="nil"/>
                <w:left w:val="nil"/>
                <w:bottom w:val="nil"/>
                <w:right w:val="nil"/>
                <w:between w:val="nil"/>
              </w:pBdr>
              <w:rPr>
                <w:color w:val="000000"/>
                <w:lang w:val="be-BY"/>
              </w:rPr>
            </w:pPr>
            <w:r w:rsidRPr="003125A0">
              <w:rPr>
                <w:color w:val="000000"/>
                <w:lang w:val="be-BY"/>
              </w:rPr>
              <w:t>ʋmer</w:t>
            </w:r>
          </w:p>
        </w:tc>
        <w:tc>
          <w:tcPr>
            <w:tcW w:w="241" w:type="dxa"/>
          </w:tcPr>
          <w:p w14:paraId="00000058" w14:textId="77777777" w:rsidR="0015498A" w:rsidRPr="003125A0" w:rsidRDefault="0015498A">
            <w:pPr>
              <w:pBdr>
                <w:top w:val="nil"/>
                <w:left w:val="nil"/>
                <w:bottom w:val="nil"/>
                <w:right w:val="nil"/>
                <w:between w:val="nil"/>
              </w:pBdr>
              <w:rPr>
                <w:color w:val="000000"/>
                <w:lang w:val="be-BY"/>
              </w:rPr>
            </w:pPr>
          </w:p>
        </w:tc>
      </w:tr>
      <w:tr w:rsidR="0015498A" w:rsidRPr="003125A0" w14:paraId="76B79EA5" w14:textId="77777777">
        <w:trPr>
          <w:trHeight w:val="439"/>
        </w:trPr>
        <w:tc>
          <w:tcPr>
            <w:tcW w:w="623" w:type="dxa"/>
          </w:tcPr>
          <w:p w14:paraId="00000059" w14:textId="77777777" w:rsidR="0015498A" w:rsidRPr="003125A0" w:rsidRDefault="0015498A">
            <w:pPr>
              <w:pBdr>
                <w:top w:val="nil"/>
                <w:left w:val="nil"/>
                <w:bottom w:val="nil"/>
                <w:right w:val="nil"/>
                <w:between w:val="nil"/>
              </w:pBdr>
              <w:rPr>
                <w:color w:val="000000"/>
                <w:lang w:val="be-BY"/>
              </w:rPr>
            </w:pPr>
          </w:p>
        </w:tc>
        <w:tc>
          <w:tcPr>
            <w:tcW w:w="653" w:type="dxa"/>
          </w:tcPr>
          <w:p w14:paraId="0000005A" w14:textId="77777777" w:rsidR="0015498A" w:rsidRPr="003125A0" w:rsidRDefault="00064CEB">
            <w:pPr>
              <w:pBdr>
                <w:top w:val="nil"/>
                <w:left w:val="nil"/>
                <w:bottom w:val="nil"/>
                <w:right w:val="nil"/>
                <w:between w:val="nil"/>
              </w:pBdr>
              <w:jc w:val="left"/>
              <w:rPr>
                <w:color w:val="000000"/>
                <w:lang w:val="be-BY"/>
              </w:rPr>
            </w:pPr>
            <w:r w:rsidRPr="003125A0">
              <w:rPr>
                <w:color w:val="000000"/>
                <w:lang w:val="be-BY"/>
              </w:rPr>
              <w:t>in</w:t>
            </w:r>
          </w:p>
        </w:tc>
        <w:tc>
          <w:tcPr>
            <w:tcW w:w="851" w:type="dxa"/>
          </w:tcPr>
          <w:p w14:paraId="0000005B" w14:textId="77777777" w:rsidR="0015498A" w:rsidRPr="003125A0" w:rsidRDefault="00064CEB">
            <w:pPr>
              <w:pBdr>
                <w:top w:val="nil"/>
                <w:left w:val="nil"/>
                <w:bottom w:val="nil"/>
                <w:right w:val="nil"/>
                <w:between w:val="nil"/>
              </w:pBdr>
              <w:jc w:val="left"/>
              <w:rPr>
                <w:color w:val="000000"/>
                <w:lang w:val="be-BY"/>
              </w:rPr>
            </w:pPr>
            <w:r w:rsidRPr="003125A0">
              <w:rPr>
                <w:color w:val="000000"/>
                <w:lang w:val="be-BY"/>
              </w:rPr>
              <w:t>forty</w:t>
            </w:r>
          </w:p>
        </w:tc>
        <w:tc>
          <w:tcPr>
            <w:tcW w:w="2409" w:type="dxa"/>
          </w:tcPr>
          <w:p w14:paraId="0000005C" w14:textId="77777777" w:rsidR="0015498A" w:rsidRPr="003125A0" w:rsidRDefault="00064CEB">
            <w:pPr>
              <w:pBdr>
                <w:top w:val="nil"/>
                <w:left w:val="nil"/>
                <w:bottom w:val="nil"/>
                <w:right w:val="nil"/>
                <w:between w:val="nil"/>
              </w:pBdr>
              <w:rPr>
                <w:color w:val="000000"/>
                <w:lang w:val="be-BY"/>
              </w:rPr>
            </w:pPr>
            <w:r w:rsidRPr="003125A0">
              <w:rPr>
                <w:color w:val="000000"/>
                <w:lang w:val="be-BY"/>
              </w:rPr>
              <w:t>year.</w:t>
            </w:r>
            <w:r w:rsidRPr="003125A0">
              <w:rPr>
                <w:smallCaps/>
                <w:color w:val="000000"/>
                <w:lang w:val="be-BY"/>
              </w:rPr>
              <w:t>gen.pl/gradnm</w:t>
            </w:r>
          </w:p>
        </w:tc>
        <w:tc>
          <w:tcPr>
            <w:tcW w:w="1418" w:type="dxa"/>
          </w:tcPr>
          <w:p w14:paraId="0000005D" w14:textId="77777777" w:rsidR="0015498A" w:rsidRPr="003125A0" w:rsidRDefault="00064CEB">
            <w:pPr>
              <w:pBdr>
                <w:top w:val="nil"/>
                <w:left w:val="nil"/>
                <w:bottom w:val="nil"/>
                <w:right w:val="nil"/>
                <w:between w:val="nil"/>
              </w:pBdr>
              <w:rPr>
                <w:color w:val="000000"/>
                <w:lang w:val="be-BY"/>
              </w:rPr>
            </w:pPr>
            <w:r w:rsidRPr="003125A0">
              <w:rPr>
                <w:smallCaps/>
                <w:color w:val="000000"/>
                <w:lang w:val="be-BY"/>
              </w:rPr>
              <w:t>3sg.nom.m</w:t>
            </w:r>
          </w:p>
        </w:tc>
        <w:tc>
          <w:tcPr>
            <w:tcW w:w="709" w:type="dxa"/>
          </w:tcPr>
          <w:p w14:paraId="0000005E" w14:textId="77777777" w:rsidR="0015498A" w:rsidRPr="003125A0" w:rsidRDefault="00064CEB">
            <w:pPr>
              <w:pBdr>
                <w:top w:val="nil"/>
                <w:left w:val="nil"/>
                <w:bottom w:val="nil"/>
                <w:right w:val="nil"/>
                <w:between w:val="nil"/>
              </w:pBdr>
              <w:rPr>
                <w:color w:val="000000"/>
                <w:lang w:val="be-BY"/>
              </w:rPr>
            </w:pPr>
            <w:r w:rsidRPr="003125A0">
              <w:rPr>
                <w:color w:val="000000"/>
                <w:lang w:val="be-BY"/>
              </w:rPr>
              <w:t>and</w:t>
            </w:r>
          </w:p>
        </w:tc>
        <w:tc>
          <w:tcPr>
            <w:tcW w:w="2112" w:type="dxa"/>
          </w:tcPr>
          <w:p w14:paraId="0000005F" w14:textId="77777777" w:rsidR="0015498A" w:rsidRPr="003125A0" w:rsidRDefault="00064CEB">
            <w:pPr>
              <w:pBdr>
                <w:top w:val="nil"/>
                <w:left w:val="nil"/>
                <w:bottom w:val="nil"/>
                <w:right w:val="nil"/>
                <w:between w:val="nil"/>
              </w:pBdr>
              <w:rPr>
                <w:color w:val="000000"/>
                <w:lang w:val="be-BY"/>
              </w:rPr>
            </w:pPr>
            <w:r w:rsidRPr="003125A0">
              <w:rPr>
                <w:color w:val="000000"/>
                <w:lang w:val="be-BY"/>
              </w:rPr>
              <w:t>die.</w:t>
            </w:r>
            <w:r w:rsidRPr="003125A0">
              <w:rPr>
                <w:smallCaps/>
                <w:color w:val="000000"/>
                <w:lang w:val="be-BY"/>
              </w:rPr>
              <w:t>pst.m.sg</w:t>
            </w:r>
          </w:p>
        </w:tc>
        <w:tc>
          <w:tcPr>
            <w:tcW w:w="241" w:type="dxa"/>
          </w:tcPr>
          <w:p w14:paraId="00000060" w14:textId="77777777" w:rsidR="0015498A" w:rsidRPr="003125A0" w:rsidRDefault="0015498A">
            <w:pPr>
              <w:pBdr>
                <w:top w:val="nil"/>
                <w:left w:val="nil"/>
                <w:bottom w:val="nil"/>
                <w:right w:val="nil"/>
                <w:between w:val="nil"/>
              </w:pBdr>
              <w:rPr>
                <w:color w:val="000000"/>
                <w:lang w:val="be-BY"/>
              </w:rPr>
            </w:pPr>
          </w:p>
        </w:tc>
      </w:tr>
      <w:tr w:rsidR="0015498A" w:rsidRPr="003125A0" w14:paraId="7D4E064A" w14:textId="77777777">
        <w:tc>
          <w:tcPr>
            <w:tcW w:w="623" w:type="dxa"/>
          </w:tcPr>
          <w:p w14:paraId="00000061" w14:textId="77777777" w:rsidR="0015498A" w:rsidRPr="003125A0" w:rsidRDefault="0015498A">
            <w:pPr>
              <w:pBdr>
                <w:top w:val="nil"/>
                <w:left w:val="nil"/>
                <w:bottom w:val="nil"/>
                <w:right w:val="nil"/>
                <w:between w:val="nil"/>
              </w:pBdr>
              <w:spacing w:line="276" w:lineRule="auto"/>
              <w:rPr>
                <w:color w:val="000000"/>
                <w:lang w:val="be-BY"/>
              </w:rPr>
            </w:pPr>
          </w:p>
        </w:tc>
        <w:tc>
          <w:tcPr>
            <w:tcW w:w="8393" w:type="dxa"/>
            <w:gridSpan w:val="7"/>
          </w:tcPr>
          <w:p w14:paraId="00000062" w14:textId="77777777" w:rsidR="0015498A" w:rsidRPr="003125A0" w:rsidRDefault="00064CEB">
            <w:pPr>
              <w:pBdr>
                <w:top w:val="nil"/>
                <w:left w:val="nil"/>
                <w:bottom w:val="nil"/>
                <w:right w:val="nil"/>
                <w:between w:val="nil"/>
              </w:pBdr>
              <w:rPr>
                <w:b/>
                <w:color w:val="000000"/>
                <w:lang w:val="be-BY"/>
              </w:rPr>
            </w:pPr>
            <w:r w:rsidRPr="003125A0">
              <w:rPr>
                <w:color w:val="000000"/>
                <w:lang w:val="be-BY"/>
              </w:rPr>
              <w:t>‘He died when he was forty years old.’</w:t>
            </w:r>
          </w:p>
        </w:tc>
      </w:tr>
    </w:tbl>
    <w:p w14:paraId="00000069" w14:textId="77777777" w:rsidR="0015498A" w:rsidRPr="003125A0" w:rsidRDefault="0015498A">
      <w:pPr>
        <w:widowControl w:val="0"/>
        <w:pBdr>
          <w:top w:val="nil"/>
          <w:left w:val="nil"/>
          <w:bottom w:val="nil"/>
          <w:right w:val="nil"/>
          <w:between w:val="nil"/>
        </w:pBdr>
        <w:spacing w:after="0" w:line="276" w:lineRule="auto"/>
        <w:jc w:val="left"/>
        <w:rPr>
          <w:b/>
          <w:color w:val="000000"/>
          <w:lang w:val="be-BY"/>
        </w:rPr>
      </w:pPr>
    </w:p>
    <w:tbl>
      <w:tblPr>
        <w:tblStyle w:val="a8"/>
        <w:tblW w:w="8081" w:type="dxa"/>
        <w:tblBorders>
          <w:top w:val="nil"/>
          <w:left w:val="nil"/>
          <w:bottom w:val="nil"/>
          <w:right w:val="nil"/>
          <w:insideH w:val="nil"/>
          <w:insideV w:val="nil"/>
        </w:tblBorders>
        <w:tblLayout w:type="fixed"/>
        <w:tblLook w:val="0400" w:firstRow="0" w:lastRow="0" w:firstColumn="0" w:lastColumn="0" w:noHBand="0" w:noVBand="1"/>
      </w:tblPr>
      <w:tblGrid>
        <w:gridCol w:w="8081"/>
      </w:tblGrid>
      <w:tr w:rsidR="0015498A" w14:paraId="355449E2" w14:textId="77777777">
        <w:trPr>
          <w:trHeight w:val="351"/>
        </w:trPr>
        <w:tc>
          <w:tcPr>
            <w:tcW w:w="8081" w:type="dxa"/>
          </w:tcPr>
          <w:p w14:paraId="0000006A" w14:textId="77777777" w:rsidR="0015498A" w:rsidRDefault="00064CEB">
            <w:r>
              <w:t>[But some minutes later]</w:t>
            </w:r>
          </w:p>
        </w:tc>
      </w:tr>
    </w:tbl>
    <w:p w14:paraId="0000006B" w14:textId="77777777" w:rsidR="0015498A" w:rsidRDefault="0015498A">
      <w:pPr>
        <w:spacing w:before="240" w:after="0" w:line="360" w:lineRule="auto"/>
        <w:rPr>
          <w:sz w:val="2"/>
          <w:szCs w:val="2"/>
        </w:rPr>
      </w:pPr>
    </w:p>
    <w:tbl>
      <w:tblPr>
        <w:tblStyle w:val="a9"/>
        <w:tblW w:w="9021" w:type="dxa"/>
        <w:tblBorders>
          <w:top w:val="nil"/>
          <w:left w:val="nil"/>
          <w:bottom w:val="nil"/>
          <w:right w:val="nil"/>
          <w:insideH w:val="nil"/>
          <w:insideV w:val="nil"/>
        </w:tblBorders>
        <w:tblLayout w:type="fixed"/>
        <w:tblLook w:val="0400" w:firstRow="0" w:lastRow="0" w:firstColumn="0" w:lastColumn="0" w:noHBand="0" w:noVBand="1"/>
      </w:tblPr>
      <w:tblGrid>
        <w:gridCol w:w="623"/>
        <w:gridCol w:w="790"/>
        <w:gridCol w:w="850"/>
        <w:gridCol w:w="1276"/>
        <w:gridCol w:w="1276"/>
        <w:gridCol w:w="1276"/>
        <w:gridCol w:w="1564"/>
        <w:gridCol w:w="1366"/>
      </w:tblGrid>
      <w:tr w:rsidR="0015498A" w:rsidRPr="003125A0" w14:paraId="7DA32675" w14:textId="77777777">
        <w:tc>
          <w:tcPr>
            <w:tcW w:w="623" w:type="dxa"/>
          </w:tcPr>
          <w:p w14:paraId="0000006C" w14:textId="77777777" w:rsidR="0015498A" w:rsidRPr="003125A0" w:rsidRDefault="00064CEB">
            <w:pPr>
              <w:keepNext/>
              <w:pBdr>
                <w:top w:val="nil"/>
                <w:left w:val="nil"/>
                <w:bottom w:val="nil"/>
                <w:right w:val="nil"/>
                <w:between w:val="nil"/>
              </w:pBdr>
              <w:rPr>
                <w:color w:val="000000"/>
                <w:lang w:val="be-BY"/>
              </w:rPr>
            </w:pPr>
            <w:bookmarkStart w:id="5" w:name="_heading=h.3znysh7" w:colFirst="0" w:colLast="0"/>
            <w:bookmarkEnd w:id="5"/>
            <w:r w:rsidRPr="003125A0">
              <w:rPr>
                <w:color w:val="000000"/>
                <w:lang w:val="be-BY"/>
              </w:rPr>
              <w:t>(3)</w:t>
            </w:r>
          </w:p>
        </w:tc>
        <w:tc>
          <w:tcPr>
            <w:tcW w:w="2916" w:type="dxa"/>
            <w:gridSpan w:val="3"/>
          </w:tcPr>
          <w:p w14:paraId="0000006D" w14:textId="77777777" w:rsidR="0015498A" w:rsidRPr="003125A0" w:rsidRDefault="00064CEB">
            <w:pPr>
              <w:pBdr>
                <w:top w:val="nil"/>
                <w:left w:val="nil"/>
                <w:bottom w:val="nil"/>
                <w:right w:val="nil"/>
                <w:between w:val="nil"/>
              </w:pBdr>
              <w:rPr>
                <w:color w:val="000000"/>
                <w:lang w:val="be-BY"/>
              </w:rPr>
            </w:pPr>
            <w:r w:rsidRPr="003125A0">
              <w:rPr>
                <w:color w:val="000000"/>
                <w:lang w:val="be-BY"/>
              </w:rPr>
              <w:t>(TL6.7 02:00)</w:t>
            </w:r>
          </w:p>
        </w:tc>
        <w:tc>
          <w:tcPr>
            <w:tcW w:w="1276" w:type="dxa"/>
          </w:tcPr>
          <w:p w14:paraId="00000070" w14:textId="77777777" w:rsidR="0015498A" w:rsidRPr="003125A0" w:rsidRDefault="0015498A">
            <w:pPr>
              <w:pBdr>
                <w:top w:val="nil"/>
                <w:left w:val="nil"/>
                <w:bottom w:val="nil"/>
                <w:right w:val="nil"/>
                <w:between w:val="nil"/>
              </w:pBdr>
              <w:rPr>
                <w:color w:val="000000"/>
                <w:lang w:val="be-BY"/>
              </w:rPr>
            </w:pPr>
          </w:p>
        </w:tc>
        <w:tc>
          <w:tcPr>
            <w:tcW w:w="1276" w:type="dxa"/>
          </w:tcPr>
          <w:p w14:paraId="00000071" w14:textId="77777777" w:rsidR="0015498A" w:rsidRPr="003125A0" w:rsidRDefault="0015498A">
            <w:pPr>
              <w:pBdr>
                <w:top w:val="nil"/>
                <w:left w:val="nil"/>
                <w:bottom w:val="nil"/>
                <w:right w:val="nil"/>
                <w:between w:val="nil"/>
              </w:pBdr>
              <w:rPr>
                <w:color w:val="000000"/>
                <w:lang w:val="be-BY"/>
              </w:rPr>
            </w:pPr>
          </w:p>
        </w:tc>
        <w:tc>
          <w:tcPr>
            <w:tcW w:w="1564" w:type="dxa"/>
          </w:tcPr>
          <w:p w14:paraId="00000072" w14:textId="77777777" w:rsidR="0015498A" w:rsidRPr="003125A0" w:rsidRDefault="0015498A">
            <w:pPr>
              <w:pBdr>
                <w:top w:val="nil"/>
                <w:left w:val="nil"/>
                <w:bottom w:val="nil"/>
                <w:right w:val="nil"/>
                <w:between w:val="nil"/>
              </w:pBdr>
              <w:rPr>
                <w:color w:val="000000"/>
                <w:lang w:val="be-BY"/>
              </w:rPr>
            </w:pPr>
          </w:p>
        </w:tc>
        <w:tc>
          <w:tcPr>
            <w:tcW w:w="1366" w:type="dxa"/>
          </w:tcPr>
          <w:p w14:paraId="00000073" w14:textId="77777777" w:rsidR="0015498A" w:rsidRPr="003125A0" w:rsidRDefault="0015498A">
            <w:pPr>
              <w:pBdr>
                <w:top w:val="nil"/>
                <w:left w:val="nil"/>
                <w:bottom w:val="nil"/>
                <w:right w:val="nil"/>
                <w:between w:val="nil"/>
              </w:pBdr>
              <w:rPr>
                <w:color w:val="000000"/>
                <w:lang w:val="be-BY"/>
              </w:rPr>
            </w:pPr>
          </w:p>
        </w:tc>
      </w:tr>
      <w:tr w:rsidR="0015498A" w:rsidRPr="003125A0" w14:paraId="77076204" w14:textId="77777777">
        <w:tc>
          <w:tcPr>
            <w:tcW w:w="623" w:type="dxa"/>
          </w:tcPr>
          <w:p w14:paraId="00000074" w14:textId="77777777" w:rsidR="0015498A" w:rsidRPr="003125A0" w:rsidRDefault="0015498A">
            <w:pPr>
              <w:pBdr>
                <w:top w:val="nil"/>
                <w:left w:val="nil"/>
                <w:bottom w:val="nil"/>
                <w:right w:val="nil"/>
                <w:between w:val="nil"/>
              </w:pBdr>
              <w:rPr>
                <w:color w:val="000000"/>
                <w:lang w:val="be-BY"/>
              </w:rPr>
            </w:pPr>
          </w:p>
        </w:tc>
        <w:tc>
          <w:tcPr>
            <w:tcW w:w="790" w:type="dxa"/>
          </w:tcPr>
          <w:p w14:paraId="00000075" w14:textId="77777777" w:rsidR="0015498A" w:rsidRPr="003125A0" w:rsidRDefault="00064CEB">
            <w:pPr>
              <w:pBdr>
                <w:top w:val="nil"/>
                <w:left w:val="nil"/>
                <w:bottom w:val="nil"/>
                <w:right w:val="nil"/>
                <w:between w:val="nil"/>
              </w:pBdr>
              <w:rPr>
                <w:color w:val="000000"/>
                <w:lang w:val="be-BY"/>
              </w:rPr>
            </w:pPr>
            <w:r w:rsidRPr="003125A0">
              <w:rPr>
                <w:color w:val="000000"/>
                <w:lang w:val="be-BY"/>
              </w:rPr>
              <w:t>oj,</w:t>
            </w:r>
          </w:p>
        </w:tc>
        <w:tc>
          <w:tcPr>
            <w:tcW w:w="850" w:type="dxa"/>
          </w:tcPr>
          <w:p w14:paraId="00000076" w14:textId="77777777" w:rsidR="0015498A" w:rsidRPr="003125A0" w:rsidRDefault="00064CEB">
            <w:pPr>
              <w:pBdr>
                <w:top w:val="nil"/>
                <w:left w:val="nil"/>
                <w:bottom w:val="nil"/>
                <w:right w:val="nil"/>
                <w:between w:val="nil"/>
              </w:pBdr>
              <w:rPr>
                <w:color w:val="000000"/>
                <w:lang w:val="be-BY"/>
              </w:rPr>
            </w:pPr>
            <w:r w:rsidRPr="003125A0">
              <w:rPr>
                <w:color w:val="000000"/>
                <w:lang w:val="be-BY"/>
              </w:rPr>
              <w:t>i</w:t>
            </w:r>
            <w:r w:rsidRPr="003125A0">
              <w:rPr>
                <w:b/>
                <w:color w:val="000000"/>
                <w:lang w:val="be-BY"/>
              </w:rPr>
              <w:t xml:space="preserve">      </w:t>
            </w:r>
          </w:p>
        </w:tc>
        <w:tc>
          <w:tcPr>
            <w:tcW w:w="1276" w:type="dxa"/>
          </w:tcPr>
          <w:p w14:paraId="00000077" w14:textId="77777777" w:rsidR="0015498A" w:rsidRPr="003125A0" w:rsidRDefault="00064CEB">
            <w:pPr>
              <w:pBdr>
                <w:top w:val="nil"/>
                <w:left w:val="nil"/>
                <w:bottom w:val="nil"/>
                <w:right w:val="nil"/>
                <w:between w:val="nil"/>
              </w:pBdr>
              <w:rPr>
                <w:color w:val="000000"/>
                <w:lang w:val="be-BY"/>
              </w:rPr>
            </w:pPr>
            <w:r w:rsidRPr="003125A0">
              <w:rPr>
                <w:b/>
                <w:color w:val="000000"/>
                <w:lang w:val="be-BY"/>
              </w:rPr>
              <w:t>mnɪɦa</w:t>
            </w:r>
          </w:p>
        </w:tc>
        <w:tc>
          <w:tcPr>
            <w:tcW w:w="1276" w:type="dxa"/>
          </w:tcPr>
          <w:p w14:paraId="00000078" w14:textId="77777777" w:rsidR="0015498A" w:rsidRPr="003125A0" w:rsidRDefault="00064CEB">
            <w:pPr>
              <w:pBdr>
                <w:top w:val="nil"/>
                <w:left w:val="nil"/>
                <w:bottom w:val="nil"/>
                <w:right w:val="nil"/>
                <w:between w:val="nil"/>
              </w:pBdr>
              <w:rPr>
                <w:color w:val="000000"/>
                <w:lang w:val="be-BY"/>
              </w:rPr>
            </w:pPr>
            <w:r w:rsidRPr="003125A0">
              <w:rPr>
                <w:color w:val="000000"/>
                <w:lang w:val="be-BY"/>
              </w:rPr>
              <w:t>ʋʒe</w:t>
            </w:r>
          </w:p>
        </w:tc>
        <w:tc>
          <w:tcPr>
            <w:tcW w:w="1276" w:type="dxa"/>
          </w:tcPr>
          <w:p w14:paraId="00000079" w14:textId="77777777" w:rsidR="0015498A" w:rsidRPr="003125A0" w:rsidRDefault="00064CEB">
            <w:pPr>
              <w:pBdr>
                <w:top w:val="nil"/>
                <w:left w:val="nil"/>
                <w:bottom w:val="nil"/>
                <w:right w:val="nil"/>
                <w:between w:val="nil"/>
              </w:pBdr>
              <w:rPr>
                <w:color w:val="000000"/>
                <w:lang w:val="be-BY"/>
              </w:rPr>
            </w:pPr>
            <w:r w:rsidRPr="003125A0">
              <w:rPr>
                <w:color w:val="000000"/>
                <w:lang w:val="be-BY"/>
              </w:rPr>
              <w:t>mɪnjɪ</w:t>
            </w:r>
          </w:p>
        </w:tc>
        <w:tc>
          <w:tcPr>
            <w:tcW w:w="1564" w:type="dxa"/>
          </w:tcPr>
          <w:p w14:paraId="0000007A" w14:textId="77777777" w:rsidR="0015498A" w:rsidRPr="003125A0" w:rsidRDefault="00064CEB">
            <w:pPr>
              <w:pBdr>
                <w:top w:val="nil"/>
                <w:left w:val="nil"/>
                <w:bottom w:val="nil"/>
                <w:right w:val="nil"/>
                <w:between w:val="nil"/>
              </w:pBdr>
              <w:rPr>
                <w:color w:val="000000"/>
                <w:lang w:val="be-BY"/>
              </w:rPr>
            </w:pPr>
            <w:r w:rsidRPr="003125A0">
              <w:rPr>
                <w:b/>
                <w:color w:val="000000"/>
                <w:lang w:val="be-BY"/>
              </w:rPr>
              <w:t>ɦaˈdoʋ</w:t>
            </w:r>
          </w:p>
        </w:tc>
        <w:tc>
          <w:tcPr>
            <w:tcW w:w="1366" w:type="dxa"/>
          </w:tcPr>
          <w:p w14:paraId="0000007B" w14:textId="77777777" w:rsidR="0015498A" w:rsidRPr="003125A0" w:rsidRDefault="00064CEB">
            <w:pPr>
              <w:pBdr>
                <w:top w:val="nil"/>
                <w:left w:val="nil"/>
                <w:bottom w:val="nil"/>
                <w:right w:val="nil"/>
                <w:between w:val="nil"/>
              </w:pBdr>
              <w:rPr>
                <w:color w:val="000000"/>
                <w:lang w:val="be-BY"/>
              </w:rPr>
            </w:pPr>
            <w:r w:rsidRPr="003125A0">
              <w:rPr>
                <w:color w:val="000000"/>
                <w:lang w:val="be-BY"/>
              </w:rPr>
              <w:t>uʒe,</w:t>
            </w:r>
          </w:p>
        </w:tc>
      </w:tr>
      <w:tr w:rsidR="0015498A" w:rsidRPr="003125A0" w14:paraId="71483C0B" w14:textId="77777777">
        <w:trPr>
          <w:trHeight w:val="607"/>
        </w:trPr>
        <w:tc>
          <w:tcPr>
            <w:tcW w:w="623" w:type="dxa"/>
          </w:tcPr>
          <w:p w14:paraId="0000007C" w14:textId="77777777" w:rsidR="0015498A" w:rsidRPr="003125A0" w:rsidRDefault="0015498A">
            <w:pPr>
              <w:pBdr>
                <w:top w:val="nil"/>
                <w:left w:val="nil"/>
                <w:bottom w:val="nil"/>
                <w:right w:val="nil"/>
                <w:between w:val="nil"/>
              </w:pBdr>
              <w:rPr>
                <w:color w:val="000000"/>
                <w:lang w:val="be-BY"/>
              </w:rPr>
            </w:pPr>
          </w:p>
        </w:tc>
        <w:tc>
          <w:tcPr>
            <w:tcW w:w="790" w:type="dxa"/>
          </w:tcPr>
          <w:p w14:paraId="0000007D" w14:textId="77777777" w:rsidR="0015498A" w:rsidRPr="003125A0" w:rsidRDefault="00064CEB">
            <w:pPr>
              <w:pBdr>
                <w:top w:val="nil"/>
                <w:left w:val="nil"/>
                <w:bottom w:val="nil"/>
                <w:right w:val="nil"/>
                <w:between w:val="nil"/>
              </w:pBdr>
              <w:jc w:val="left"/>
              <w:rPr>
                <w:color w:val="000000"/>
                <w:lang w:val="be-BY"/>
              </w:rPr>
            </w:pPr>
            <w:r w:rsidRPr="003125A0">
              <w:rPr>
                <w:color w:val="000000"/>
                <w:lang w:val="be-BY"/>
              </w:rPr>
              <w:t>oh</w:t>
            </w:r>
          </w:p>
        </w:tc>
        <w:tc>
          <w:tcPr>
            <w:tcW w:w="850" w:type="dxa"/>
          </w:tcPr>
          <w:p w14:paraId="0000007E" w14:textId="77777777" w:rsidR="0015498A" w:rsidRPr="003125A0" w:rsidRDefault="00064CEB">
            <w:pPr>
              <w:pBdr>
                <w:top w:val="nil"/>
                <w:left w:val="nil"/>
                <w:bottom w:val="nil"/>
                <w:right w:val="nil"/>
                <w:between w:val="nil"/>
              </w:pBdr>
              <w:jc w:val="left"/>
              <w:rPr>
                <w:color w:val="000000"/>
                <w:lang w:val="be-BY"/>
              </w:rPr>
            </w:pPr>
            <w:r w:rsidRPr="003125A0">
              <w:rPr>
                <w:color w:val="000000"/>
                <w:lang w:val="be-BY"/>
              </w:rPr>
              <w:t>and</w:t>
            </w:r>
          </w:p>
        </w:tc>
        <w:tc>
          <w:tcPr>
            <w:tcW w:w="1276" w:type="dxa"/>
          </w:tcPr>
          <w:p w14:paraId="0000007F" w14:textId="66BABF69" w:rsidR="0015498A" w:rsidRPr="003125A0" w:rsidRDefault="0023286B">
            <w:pPr>
              <w:pBdr>
                <w:top w:val="nil"/>
                <w:left w:val="nil"/>
                <w:bottom w:val="nil"/>
                <w:right w:val="nil"/>
                <w:between w:val="nil"/>
              </w:pBdr>
              <w:rPr>
                <w:color w:val="000000"/>
                <w:lang w:val="be-BY"/>
              </w:rPr>
            </w:pPr>
            <w:r w:rsidRPr="003125A0">
              <w:rPr>
                <w:color w:val="000000"/>
                <w:lang w:val="be-BY"/>
              </w:rPr>
              <w:t>M</w:t>
            </w:r>
            <w:r w:rsidR="00064CEB" w:rsidRPr="003125A0">
              <w:rPr>
                <w:color w:val="000000"/>
                <w:lang w:val="be-BY"/>
              </w:rPr>
              <w:t>any</w:t>
            </w:r>
          </w:p>
        </w:tc>
        <w:tc>
          <w:tcPr>
            <w:tcW w:w="1276" w:type="dxa"/>
          </w:tcPr>
          <w:p w14:paraId="00000080" w14:textId="138F8A42" w:rsidR="0015498A" w:rsidRPr="003125A0" w:rsidRDefault="008C609D">
            <w:pPr>
              <w:pBdr>
                <w:top w:val="nil"/>
                <w:left w:val="nil"/>
                <w:bottom w:val="nil"/>
                <w:right w:val="nil"/>
                <w:between w:val="nil"/>
              </w:pBdr>
              <w:rPr>
                <w:color w:val="000000"/>
                <w:lang w:val="be-BY"/>
              </w:rPr>
            </w:pPr>
            <w:r w:rsidRPr="003125A0">
              <w:rPr>
                <w:color w:val="000000"/>
                <w:lang w:val="be-BY"/>
              </w:rPr>
              <w:t>A</w:t>
            </w:r>
            <w:r w:rsidR="00064CEB" w:rsidRPr="003125A0">
              <w:rPr>
                <w:color w:val="000000"/>
                <w:lang w:val="be-BY"/>
              </w:rPr>
              <w:t>lready</w:t>
            </w:r>
          </w:p>
        </w:tc>
        <w:tc>
          <w:tcPr>
            <w:tcW w:w="1276" w:type="dxa"/>
          </w:tcPr>
          <w:p w14:paraId="00000081" w14:textId="77777777" w:rsidR="0015498A" w:rsidRPr="003125A0" w:rsidRDefault="00064CEB">
            <w:pPr>
              <w:pBdr>
                <w:top w:val="nil"/>
                <w:left w:val="nil"/>
                <w:bottom w:val="nil"/>
                <w:right w:val="nil"/>
                <w:between w:val="nil"/>
              </w:pBdr>
              <w:rPr>
                <w:color w:val="000000"/>
                <w:lang w:val="be-BY"/>
              </w:rPr>
            </w:pPr>
            <w:r w:rsidRPr="003125A0">
              <w:rPr>
                <w:smallCaps/>
                <w:color w:val="000000"/>
                <w:lang w:val="be-BY"/>
              </w:rPr>
              <w:t>1sg.dat</w:t>
            </w:r>
          </w:p>
        </w:tc>
        <w:tc>
          <w:tcPr>
            <w:tcW w:w="1564" w:type="dxa"/>
          </w:tcPr>
          <w:p w14:paraId="00000082" w14:textId="77777777" w:rsidR="0015498A" w:rsidRPr="003125A0" w:rsidRDefault="00064CEB">
            <w:pPr>
              <w:pBdr>
                <w:top w:val="nil"/>
                <w:left w:val="nil"/>
                <w:bottom w:val="nil"/>
                <w:right w:val="nil"/>
                <w:between w:val="nil"/>
              </w:pBdr>
              <w:rPr>
                <w:color w:val="000000"/>
                <w:lang w:val="be-BY"/>
              </w:rPr>
            </w:pPr>
            <w:r w:rsidRPr="003125A0">
              <w:rPr>
                <w:color w:val="000000"/>
                <w:lang w:val="be-BY"/>
              </w:rPr>
              <w:t>year.</w:t>
            </w:r>
            <w:r w:rsidRPr="003125A0">
              <w:rPr>
                <w:smallCaps/>
                <w:color w:val="000000"/>
                <w:lang w:val="be-BY"/>
              </w:rPr>
              <w:t>gen.pl</w:t>
            </w:r>
          </w:p>
        </w:tc>
        <w:tc>
          <w:tcPr>
            <w:tcW w:w="1366" w:type="dxa"/>
          </w:tcPr>
          <w:p w14:paraId="00000083" w14:textId="77777777" w:rsidR="0015498A" w:rsidRPr="003125A0" w:rsidRDefault="00064CEB">
            <w:pPr>
              <w:pBdr>
                <w:top w:val="nil"/>
                <w:left w:val="nil"/>
                <w:bottom w:val="nil"/>
                <w:right w:val="nil"/>
                <w:between w:val="nil"/>
              </w:pBdr>
              <w:rPr>
                <w:color w:val="000000"/>
                <w:lang w:val="be-BY"/>
              </w:rPr>
            </w:pPr>
            <w:r w:rsidRPr="003125A0">
              <w:rPr>
                <w:color w:val="000000"/>
                <w:lang w:val="be-BY"/>
              </w:rPr>
              <w:t>already</w:t>
            </w:r>
          </w:p>
        </w:tc>
      </w:tr>
      <w:tr w:rsidR="0015498A" w14:paraId="7B34774A" w14:textId="77777777">
        <w:tc>
          <w:tcPr>
            <w:tcW w:w="623" w:type="dxa"/>
          </w:tcPr>
          <w:p w14:paraId="00000084" w14:textId="77777777" w:rsidR="0015498A" w:rsidRPr="003125A0" w:rsidRDefault="0015498A">
            <w:pPr>
              <w:pBdr>
                <w:top w:val="nil"/>
                <w:left w:val="nil"/>
                <w:bottom w:val="nil"/>
                <w:right w:val="nil"/>
                <w:between w:val="nil"/>
              </w:pBdr>
              <w:rPr>
                <w:color w:val="000000"/>
                <w:lang w:val="be-BY"/>
              </w:rPr>
            </w:pPr>
          </w:p>
        </w:tc>
        <w:tc>
          <w:tcPr>
            <w:tcW w:w="1640" w:type="dxa"/>
            <w:gridSpan w:val="2"/>
          </w:tcPr>
          <w:p w14:paraId="00000085" w14:textId="77777777" w:rsidR="0015498A" w:rsidRPr="003125A0" w:rsidRDefault="00064CEB">
            <w:pPr>
              <w:pBdr>
                <w:top w:val="nil"/>
                <w:left w:val="nil"/>
                <w:bottom w:val="nil"/>
                <w:right w:val="nil"/>
                <w:between w:val="nil"/>
              </w:pBdr>
              <w:rPr>
                <w:color w:val="000000"/>
                <w:lang w:val="be-BY"/>
              </w:rPr>
            </w:pPr>
            <w:r w:rsidRPr="003125A0">
              <w:rPr>
                <w:b/>
                <w:color w:val="000000"/>
                <w:lang w:val="be-BY"/>
              </w:rPr>
              <w:t>dɪvɪnosta</w:t>
            </w:r>
          </w:p>
        </w:tc>
        <w:tc>
          <w:tcPr>
            <w:tcW w:w="1276" w:type="dxa"/>
          </w:tcPr>
          <w:p w14:paraId="00000087" w14:textId="5921B506" w:rsidR="0015498A" w:rsidRPr="003125A0" w:rsidRDefault="0023286B">
            <w:pPr>
              <w:pBdr>
                <w:top w:val="nil"/>
                <w:left w:val="nil"/>
                <w:bottom w:val="nil"/>
                <w:right w:val="nil"/>
                <w:between w:val="nil"/>
              </w:pBdr>
              <w:rPr>
                <w:color w:val="000000"/>
                <w:lang w:val="be-BY"/>
              </w:rPr>
            </w:pPr>
            <w:r w:rsidRPr="003125A0">
              <w:rPr>
                <w:b/>
                <w:color w:val="000000"/>
                <w:lang w:val="be-BY"/>
              </w:rPr>
              <w:t>D</w:t>
            </w:r>
            <w:r w:rsidR="00064CEB" w:rsidRPr="003125A0">
              <w:rPr>
                <w:b/>
                <w:color w:val="000000"/>
                <w:lang w:val="be-BY"/>
              </w:rPr>
              <w:t>va</w:t>
            </w:r>
          </w:p>
        </w:tc>
        <w:tc>
          <w:tcPr>
            <w:tcW w:w="1276" w:type="dxa"/>
          </w:tcPr>
          <w:p w14:paraId="00000088" w14:textId="77777777" w:rsidR="0015498A" w:rsidRPr="003125A0" w:rsidRDefault="00064CEB">
            <w:pPr>
              <w:pBdr>
                <w:top w:val="nil"/>
                <w:left w:val="nil"/>
                <w:bottom w:val="nil"/>
                <w:right w:val="nil"/>
                <w:between w:val="nil"/>
              </w:pBdr>
              <w:rPr>
                <w:color w:val="000000"/>
                <w:lang w:val="be-BY"/>
              </w:rPr>
            </w:pPr>
            <w:r w:rsidRPr="003125A0">
              <w:rPr>
                <w:b/>
                <w:color w:val="000000"/>
                <w:lang w:val="be-BY"/>
              </w:rPr>
              <w:t>ˈrokɪ</w:t>
            </w:r>
            <w:r w:rsidRPr="003125A0">
              <w:rPr>
                <w:color w:val="000000"/>
                <w:lang w:val="be-BY"/>
              </w:rPr>
              <w:t>!</w:t>
            </w:r>
          </w:p>
        </w:tc>
        <w:tc>
          <w:tcPr>
            <w:tcW w:w="1276" w:type="dxa"/>
          </w:tcPr>
          <w:p w14:paraId="00000089" w14:textId="77777777" w:rsidR="0015498A" w:rsidRPr="003125A0" w:rsidRDefault="0015498A">
            <w:pPr>
              <w:pBdr>
                <w:top w:val="nil"/>
                <w:left w:val="nil"/>
                <w:bottom w:val="nil"/>
                <w:right w:val="nil"/>
                <w:between w:val="nil"/>
              </w:pBdr>
              <w:rPr>
                <w:color w:val="000000"/>
                <w:lang w:val="be-BY"/>
              </w:rPr>
            </w:pPr>
          </w:p>
        </w:tc>
        <w:tc>
          <w:tcPr>
            <w:tcW w:w="2930" w:type="dxa"/>
            <w:gridSpan w:val="2"/>
          </w:tcPr>
          <w:p w14:paraId="0000008A" w14:textId="77777777" w:rsidR="0015498A" w:rsidRPr="003125A0" w:rsidRDefault="0015498A">
            <w:pPr>
              <w:pBdr>
                <w:top w:val="nil"/>
                <w:left w:val="nil"/>
                <w:bottom w:val="nil"/>
                <w:right w:val="nil"/>
                <w:between w:val="nil"/>
              </w:pBdr>
              <w:rPr>
                <w:color w:val="000000"/>
                <w:lang w:val="be-BY"/>
              </w:rPr>
            </w:pPr>
          </w:p>
        </w:tc>
      </w:tr>
      <w:tr w:rsidR="0015498A" w14:paraId="26D1577B" w14:textId="77777777">
        <w:trPr>
          <w:trHeight w:val="593"/>
        </w:trPr>
        <w:tc>
          <w:tcPr>
            <w:tcW w:w="623" w:type="dxa"/>
          </w:tcPr>
          <w:p w14:paraId="0000008C" w14:textId="77777777" w:rsidR="0015498A" w:rsidRPr="003125A0" w:rsidRDefault="0015498A">
            <w:pPr>
              <w:pBdr>
                <w:top w:val="nil"/>
                <w:left w:val="nil"/>
                <w:bottom w:val="nil"/>
                <w:right w:val="nil"/>
                <w:between w:val="nil"/>
              </w:pBdr>
              <w:rPr>
                <w:color w:val="000000"/>
                <w:lang w:val="be-BY"/>
              </w:rPr>
            </w:pPr>
          </w:p>
        </w:tc>
        <w:tc>
          <w:tcPr>
            <w:tcW w:w="1640" w:type="dxa"/>
            <w:gridSpan w:val="2"/>
          </w:tcPr>
          <w:p w14:paraId="0000008D" w14:textId="77777777" w:rsidR="0015498A" w:rsidRPr="003125A0" w:rsidRDefault="00064CEB">
            <w:pPr>
              <w:pBdr>
                <w:top w:val="nil"/>
                <w:left w:val="nil"/>
                <w:bottom w:val="nil"/>
                <w:right w:val="nil"/>
                <w:between w:val="nil"/>
              </w:pBdr>
              <w:rPr>
                <w:color w:val="000000"/>
                <w:lang w:val="be-BY"/>
              </w:rPr>
            </w:pPr>
            <w:r w:rsidRPr="003125A0">
              <w:rPr>
                <w:color w:val="000000"/>
                <w:lang w:val="be-BY"/>
              </w:rPr>
              <w:t>ninety</w:t>
            </w:r>
          </w:p>
        </w:tc>
        <w:tc>
          <w:tcPr>
            <w:tcW w:w="1276" w:type="dxa"/>
          </w:tcPr>
          <w:p w14:paraId="0000008F" w14:textId="77777777" w:rsidR="0015498A" w:rsidRPr="003125A0" w:rsidRDefault="00064CEB">
            <w:pPr>
              <w:pBdr>
                <w:top w:val="nil"/>
                <w:left w:val="nil"/>
                <w:bottom w:val="nil"/>
                <w:right w:val="nil"/>
                <w:between w:val="nil"/>
              </w:pBdr>
              <w:rPr>
                <w:color w:val="000000"/>
                <w:lang w:val="be-BY"/>
              </w:rPr>
            </w:pPr>
            <w:r w:rsidRPr="003125A0">
              <w:rPr>
                <w:color w:val="000000"/>
                <w:lang w:val="be-BY"/>
              </w:rPr>
              <w:t>two.</w:t>
            </w:r>
            <w:r w:rsidRPr="003125A0">
              <w:rPr>
                <w:smallCaps/>
                <w:color w:val="000000"/>
                <w:lang w:val="be-BY"/>
              </w:rPr>
              <w:t>nom.m</w:t>
            </w:r>
            <w:r w:rsidRPr="003125A0">
              <w:rPr>
                <w:color w:val="000000"/>
                <w:lang w:val="be-BY"/>
              </w:rPr>
              <w:t xml:space="preserve">     </w:t>
            </w:r>
          </w:p>
        </w:tc>
        <w:tc>
          <w:tcPr>
            <w:tcW w:w="2552" w:type="dxa"/>
            <w:gridSpan w:val="2"/>
          </w:tcPr>
          <w:p w14:paraId="00000090" w14:textId="77777777" w:rsidR="0015498A" w:rsidRPr="003125A0" w:rsidRDefault="00064CEB">
            <w:pPr>
              <w:pBdr>
                <w:top w:val="nil"/>
                <w:left w:val="nil"/>
                <w:bottom w:val="nil"/>
                <w:right w:val="nil"/>
                <w:between w:val="nil"/>
              </w:pBdr>
              <w:rPr>
                <w:color w:val="000000"/>
                <w:lang w:val="be-BY"/>
              </w:rPr>
            </w:pPr>
            <w:r w:rsidRPr="003125A0">
              <w:rPr>
                <w:color w:val="000000"/>
                <w:lang w:val="be-BY"/>
              </w:rPr>
              <w:t>year.</w:t>
            </w:r>
            <w:r w:rsidRPr="003125A0">
              <w:rPr>
                <w:smallCaps/>
                <w:color w:val="000000"/>
                <w:lang w:val="be-BY"/>
              </w:rPr>
              <w:t>adnm</w:t>
            </w:r>
            <w:r w:rsidRPr="003125A0">
              <w:rPr>
                <w:color w:val="000000"/>
                <w:lang w:val="be-BY"/>
              </w:rPr>
              <w:t xml:space="preserve">                                                     </w:t>
            </w:r>
          </w:p>
        </w:tc>
        <w:tc>
          <w:tcPr>
            <w:tcW w:w="2930" w:type="dxa"/>
            <w:gridSpan w:val="2"/>
          </w:tcPr>
          <w:p w14:paraId="00000092" w14:textId="77777777" w:rsidR="0015498A" w:rsidRPr="003125A0" w:rsidRDefault="0015498A">
            <w:pPr>
              <w:pBdr>
                <w:top w:val="nil"/>
                <w:left w:val="nil"/>
                <w:bottom w:val="nil"/>
                <w:right w:val="nil"/>
                <w:between w:val="nil"/>
              </w:pBdr>
              <w:rPr>
                <w:color w:val="000000"/>
                <w:lang w:val="be-BY"/>
              </w:rPr>
            </w:pPr>
          </w:p>
        </w:tc>
      </w:tr>
      <w:tr w:rsidR="0015498A" w14:paraId="4815DE6D" w14:textId="77777777">
        <w:tc>
          <w:tcPr>
            <w:tcW w:w="623" w:type="dxa"/>
          </w:tcPr>
          <w:p w14:paraId="00000094" w14:textId="77777777" w:rsidR="0015498A" w:rsidRPr="003125A0" w:rsidRDefault="0015498A">
            <w:pPr>
              <w:pBdr>
                <w:top w:val="nil"/>
                <w:left w:val="nil"/>
                <w:bottom w:val="nil"/>
                <w:right w:val="nil"/>
                <w:between w:val="nil"/>
              </w:pBdr>
              <w:spacing w:line="276" w:lineRule="auto"/>
              <w:rPr>
                <w:color w:val="000000"/>
                <w:lang w:val="be-BY"/>
              </w:rPr>
            </w:pPr>
          </w:p>
        </w:tc>
        <w:tc>
          <w:tcPr>
            <w:tcW w:w="8398" w:type="dxa"/>
            <w:gridSpan w:val="7"/>
          </w:tcPr>
          <w:p w14:paraId="00000095" w14:textId="77777777" w:rsidR="0015498A" w:rsidRPr="003125A0" w:rsidRDefault="00064CEB">
            <w:pPr>
              <w:pBdr>
                <w:top w:val="nil"/>
                <w:left w:val="nil"/>
                <w:bottom w:val="nil"/>
                <w:right w:val="nil"/>
                <w:between w:val="nil"/>
              </w:pBdr>
              <w:rPr>
                <w:color w:val="000000"/>
                <w:lang w:val="be-BY"/>
              </w:rPr>
            </w:pPr>
            <w:r w:rsidRPr="003125A0">
              <w:rPr>
                <w:color w:val="000000"/>
                <w:lang w:val="be-BY"/>
              </w:rPr>
              <w:t>‘Oh, I'm already very old (lit. many of years old); ninety-two years.’</w:t>
            </w:r>
          </w:p>
        </w:tc>
      </w:tr>
    </w:tbl>
    <w:p w14:paraId="0000009C" w14:textId="77777777" w:rsidR="0015498A" w:rsidRDefault="0015498A"/>
    <w:p w14:paraId="0000009D" w14:textId="77777777" w:rsidR="0015498A" w:rsidRDefault="00064CEB" w:rsidP="0023286B">
      <w:pPr>
        <w:pStyle w:val="Article"/>
      </w:pPr>
      <w:r>
        <w:t>A closer look at the data shows that speakers within a village or a household, not only differ on the suppletive stems they may use, but even when they use the same stems, there are other differences on the type of suffix and stress they use for a cell between speakers. Therefore, the overall picture looks more complex than initially thought, but it also makes it more interesting for the study of overabundance.</w:t>
      </w:r>
    </w:p>
    <w:p w14:paraId="0000009E" w14:textId="77777777" w:rsidR="0015498A" w:rsidRDefault="00064CEB">
      <w:pPr>
        <w:pStyle w:val="Heading1"/>
        <w:numPr>
          <w:ilvl w:val="0"/>
          <w:numId w:val="1"/>
        </w:numPr>
      </w:pPr>
      <w:r>
        <w:lastRenderedPageBreak/>
        <w:t>Methodology</w:t>
      </w:r>
    </w:p>
    <w:p w14:paraId="0000009F" w14:textId="3F5036E2" w:rsidR="0015498A" w:rsidRDefault="00487273" w:rsidP="0023286B">
      <w:pPr>
        <w:pStyle w:val="Article"/>
      </w:pPr>
      <w:r>
        <w:t>Unfortunately, the full-scale invasion of Ukraine began a day before the official start of this project. Therefore, doing fieldwork in Ukraine and Belarusian Polesie has been impossible</w:t>
      </w:r>
      <w:r>
        <w:t xml:space="preserve"> ever since</w:t>
      </w:r>
      <w:r>
        <w:t>. Furthermore, the region of Podlasie in Poland has had limited access for most of the time, given the tensions because of the migration crisis with Belarus, and most recently, the deployment of NATO tanks.</w:t>
      </w:r>
      <w:r>
        <w:t xml:space="preserve"> </w:t>
      </w:r>
      <w:r w:rsidR="00064CEB">
        <w:t>For this study, first, we have gathered data from free texts (i.e. non-directly elicited by tasks or translations) from speakers in the region of Brest (Belarus)</w:t>
      </w:r>
      <w:r>
        <w:t xml:space="preserve"> (2016-2017)</w:t>
      </w:r>
      <w:r w:rsidR="00064CEB">
        <w:t xml:space="preserve"> and Podlasie (Poland) </w:t>
      </w:r>
      <w:r>
        <w:t xml:space="preserve">(August </w:t>
      </w:r>
      <w:r w:rsidR="00064CEB">
        <w:t>2022</w:t>
      </w:r>
      <w:r>
        <w:t>)</w:t>
      </w:r>
      <w:r w:rsidR="00064CEB">
        <w:t>. More than 60 speakers participated in the study, though some of their contributions were too short and/or did not include any of the nouns under study here. Therefore, we have had to trim the number of speakers included. We gathered informed consent from every speaker and each one was assigned a specific code to protect their identity, which we have used for the rest of our study. We have gathered a total of 960 tokens: 560 for ‘year’ and 400 for ‘person’ from the free texts.</w:t>
      </w:r>
    </w:p>
    <w:p w14:paraId="01AAAD86" w14:textId="44BD815A" w:rsidR="0023286B" w:rsidRDefault="00064CEB" w:rsidP="0023286B">
      <w:pPr>
        <w:pStyle w:val="Article"/>
      </w:pPr>
      <w:r>
        <w:t xml:space="preserve">Second, after extracting all the tokens of ‘year’ and ‘person’ from the recordings and transcribing them, </w:t>
      </w:r>
      <w:r>
        <w:rPr>
          <w:highlight w:val="yellow"/>
        </w:rPr>
        <w:t>we looked for cognates in other Slavic languages to see if the alternating forms were genuine suppletive stems or just synonyms ((Roncero 2022), FORTHCOMING)</w:t>
      </w:r>
      <w:r>
        <w:t xml:space="preserve">. We coded all the utterances and specific tokens at multiple levels using NVivo. We have considered the different syntactic contexts (e.g. the type of numeral they were bound by), </w:t>
      </w:r>
      <w:r>
        <w:rPr>
          <w:highlight w:val="yellow"/>
        </w:rPr>
        <w:t>stem, stress-type, suffixation, speaker characteristic</w:t>
      </w:r>
      <w:r w:rsidR="006070A6">
        <w:t>s for each token.</w:t>
      </w:r>
    </w:p>
    <w:p w14:paraId="000000A1" w14:textId="01D3ED0F" w:rsidR="0015498A" w:rsidRDefault="00064CEB" w:rsidP="0023286B">
      <w:pPr>
        <w:pStyle w:val="Article"/>
        <w:rPr>
          <w:i/>
        </w:rPr>
      </w:pPr>
      <w:commentRangeStart w:id="6"/>
      <w:commentRangeStart w:id="7"/>
      <w:commentRangeStart w:id="8"/>
      <w:r>
        <w:t xml:space="preserve">Third, we generated queries </w:t>
      </w:r>
      <w:sdt>
        <w:sdtPr>
          <w:tag w:val="goog_rdk_3"/>
          <w:id w:val="-1894804600"/>
        </w:sdtPr>
        <w:sdtContent>
          <w:ins w:id="9" w:author="Neil Bermel" w:date="2023-08-11T09:12:00Z">
            <w:r>
              <w:t>i</w:t>
            </w:r>
          </w:ins>
        </w:sdtContent>
      </w:sdt>
      <w:sdt>
        <w:sdtPr>
          <w:tag w:val="goog_rdk_4"/>
          <w:id w:val="960533467"/>
        </w:sdtPr>
        <w:sdtContent>
          <w:del w:id="10" w:author="Neil Bermel" w:date="2023-08-11T09:12:00Z">
            <w:r>
              <w:delText>o</w:delText>
            </w:r>
          </w:del>
        </w:sdtContent>
      </w:sdt>
      <w:r>
        <w:t xml:space="preserve">n NVivo which gave us an overview of all the possible combinations for each </w:t>
      </w:r>
      <w:r>
        <w:rPr>
          <w:smallCaps/>
        </w:rPr>
        <w:t>case/number</w:t>
      </w:r>
      <w:r>
        <w:t xml:space="preserve"> cell. We condensed all of them manually </w:t>
      </w:r>
      <w:sdt>
        <w:sdtPr>
          <w:tag w:val="goog_rdk_5"/>
          <w:id w:val="-1685115551"/>
        </w:sdtPr>
        <w:sdtContent>
          <w:del w:id="11" w:author="Kristian Roncero" w:date="2023-08-15T02:40:00Z">
            <w:r>
              <w:delText xml:space="preserve">into two spreadsheets, </w:delText>
            </w:r>
          </w:del>
        </w:sdtContent>
      </w:sdt>
      <w:r>
        <w:t xml:space="preserve">merging into the same form variants which are only distinguished by well-established dialectal differences in the phonology </w:t>
      </w:r>
      <w:sdt>
        <w:sdtPr>
          <w:tag w:val="goog_rdk_6"/>
          <w:id w:val="898324739"/>
        </w:sdtPr>
        <w:sdtContent>
          <w:del w:id="12" w:author="Kristian Roncero" w:date="2023-08-15T02:40:00Z">
            <w:r>
              <w:delText xml:space="preserve">and which can be predicted by rules (e.g. /i/~/ɪ/) as well as phonological “accommodations” to sound Russian/Belarusian/ etc. (eg. </w:delText>
            </w:r>
            <w:r>
              <w:rPr>
                <w:i/>
              </w:rPr>
              <w:delText>ʧoloˈvjek ~ ʧoloˈvjɪk ~ ʧɪlaˈʔek ~ ʧuloˈvjek ~ ʧoloˈvɪk ~ʧoloˈvɪk ~ ʧoloˈʋjɪk ~ ʧoloˈvik ~ ʧiloˈvjek</w:delText>
            </w:r>
            <w:r>
              <w:delText xml:space="preserve"> ‘person’ [</w:delText>
            </w:r>
            <w:r>
              <w:rPr>
                <w:smallCaps/>
              </w:rPr>
              <w:delText>nom.sg]</w:delText>
            </w:r>
            <w:r>
              <w:delText xml:space="preserve">). In order to ease the analyses, we assigned each form a code, based on their position on the spreadsheet (e.g. B3, C2) </w:delText>
            </w:r>
          </w:del>
        </w:sdtContent>
      </w:sdt>
      <w:r>
        <w:rPr>
          <w:color w:val="ED7D31"/>
        </w:rPr>
        <w:t>(</w:t>
      </w:r>
      <w:r>
        <w:rPr>
          <w:i/>
          <w:color w:val="ED7D31"/>
        </w:rPr>
        <w:t>see attachment)</w:t>
      </w:r>
      <w:r>
        <w:rPr>
          <w:i/>
        </w:rPr>
        <w:t>.</w:t>
      </w:r>
      <w:commentRangeEnd w:id="8"/>
      <w:r>
        <w:commentReference w:id="8"/>
      </w:r>
      <w:commentRangeEnd w:id="7"/>
      <w:r w:rsidR="000A0E10">
        <w:rPr>
          <w:rStyle w:val="CommentReference"/>
          <w:rFonts w:eastAsia="Cambria" w:cs="Cambria"/>
        </w:rPr>
        <w:commentReference w:id="7"/>
      </w:r>
      <w:commentRangeEnd w:id="6"/>
      <w:r w:rsidR="000A0E10">
        <w:rPr>
          <w:rStyle w:val="CommentReference"/>
          <w:rFonts w:eastAsia="Cambria" w:cs="Cambria"/>
        </w:rPr>
        <w:commentReference w:id="6"/>
      </w:r>
    </w:p>
    <w:p w14:paraId="000000A2" w14:textId="19A28E2D" w:rsidR="0015498A" w:rsidRDefault="00064CEB">
      <w:pPr>
        <w:rPr>
          <w:color w:val="4472C4"/>
        </w:rPr>
      </w:pPr>
      <w:r>
        <w:rPr>
          <w:color w:val="4472C4"/>
        </w:rPr>
        <w:t>Fourth,</w:t>
      </w:r>
    </w:p>
    <w:p w14:paraId="000000A3" w14:textId="3377E0D5" w:rsidR="0015498A" w:rsidRDefault="00064CEB" w:rsidP="0023286B">
      <w:pPr>
        <w:pStyle w:val="Article"/>
      </w:pPr>
      <w:r>
        <w:rPr>
          <w:highlight w:val="yellow"/>
        </w:rPr>
        <w:t>Fifth</w:t>
      </w:r>
      <w:r>
        <w:t>,</w:t>
      </w:r>
      <w:r w:rsidR="000D0332">
        <w:t xml:space="preserve"> </w:t>
      </w:r>
      <w:r>
        <w:t xml:space="preserve"> once in RStudio, we first picked the short datasets for each </w:t>
      </w:r>
      <w:r>
        <w:rPr>
          <w:b/>
          <w:smallCaps/>
        </w:rPr>
        <w:t>case/number</w:t>
      </w:r>
      <w:r>
        <w:t xml:space="preserve"> combination</w:t>
      </w:r>
      <w:r>
        <w:rPr>
          <w:color w:val="4472C4"/>
        </w:rPr>
        <w:t xml:space="preserve"> </w:t>
      </w:r>
      <w:r>
        <w:t xml:space="preserve">and filtered out all the speakers uttering a cell less than once using the </w:t>
      </w:r>
      <w:r>
        <w:rPr>
          <w:i/>
        </w:rPr>
        <w:t>%&gt;% filter</w:t>
      </w:r>
      <w:r>
        <w:t xml:space="preserve">  function of the "</w:t>
      </w:r>
      <w:r>
        <w:rPr>
          <w:i/>
        </w:rPr>
        <w:t>dplyr</w:t>
      </w:r>
      <w:r>
        <w:t xml:space="preserve">" package and assisted by </w:t>
      </w:r>
      <w:r>
        <w:rPr>
          <w:i/>
        </w:rPr>
        <w:t>Chat GPT3</w:t>
      </w:r>
      <w:r>
        <w:t xml:space="preserve"> (e.g. </w:t>
      </w:r>
      <w:r w:rsidR="008D3774">
        <w:rPr>
          <w:b/>
        </w:rPr>
        <w:fldChar w:fldCharType="begin"/>
      </w:r>
      <w:r w:rsidR="008D3774">
        <w:instrText xml:space="preserve"> REF _Ref143630468 \h </w:instrText>
      </w:r>
      <w:r w:rsidR="008D3774">
        <w:rPr>
          <w:b/>
        </w:rPr>
      </w:r>
      <w:r w:rsidR="008D3774">
        <w:rPr>
          <w:b/>
        </w:rPr>
        <w:fldChar w:fldCharType="separate"/>
      </w:r>
      <w:r w:rsidR="008D3774" w:rsidRPr="008D3774">
        <w:t>Figure 2</w:t>
      </w:r>
      <w:r w:rsidR="008D3774">
        <w:rPr>
          <w:b/>
        </w:rPr>
        <w:fldChar w:fldCharType="end"/>
      </w:r>
      <w:r>
        <w:t>). In this fashion, we wanted to avoid adding unnecessary noise to data, since, if a speaker only uttered once a specific form there is no room for variation. This reduced the number of forms we could realistically study, as some cells are so infrequent that there is only a</w:t>
      </w:r>
      <w:sdt>
        <w:sdtPr>
          <w:tag w:val="goog_rdk_9"/>
          <w:id w:val="1535615409"/>
          <w:showingPlcHdr/>
        </w:sdtPr>
        <w:sdtContent>
          <w:r w:rsidR="000D0332">
            <w:t xml:space="preserve">     </w:t>
          </w:r>
          <w:commentRangeStart w:id="13"/>
        </w:sdtContent>
      </w:sdt>
      <w:r>
        <w:t>handful of tokens for them</w:t>
      </w:r>
      <w:commentRangeEnd w:id="13"/>
      <w:r>
        <w:commentReference w:id="13"/>
      </w:r>
      <w:r>
        <w:t xml:space="preserve">. We also used the “perc” and “cat” functions of the </w:t>
      </w:r>
      <w:r>
        <w:rPr>
          <w:i/>
        </w:rPr>
        <w:t>dplyr</w:t>
      </w:r>
      <w:r>
        <w:t xml:space="preserve"> package (also, assisted by </w:t>
      </w:r>
      <w:r>
        <w:rPr>
          <w:i/>
        </w:rPr>
        <w:t>Chat GPT3</w:t>
      </w:r>
      <w:r>
        <w:t xml:space="preserve">) to extract the percentages of the people using more than one form (having used that cell more than once).  For the noun ‘year’ we focused on the </w:t>
      </w:r>
      <w:r>
        <w:rPr>
          <w:smallCaps/>
        </w:rPr>
        <w:t>gen sg</w:t>
      </w:r>
      <w:r>
        <w:t xml:space="preserve">, </w:t>
      </w:r>
      <w:r>
        <w:rPr>
          <w:smallCaps/>
        </w:rPr>
        <w:t>gen pl</w:t>
      </w:r>
      <w:r>
        <w:t xml:space="preserve"> and </w:t>
      </w:r>
      <w:r>
        <w:rPr>
          <w:smallCaps/>
        </w:rPr>
        <w:t>loc sg</w:t>
      </w:r>
      <w:r>
        <w:t xml:space="preserve">, which also correspond to the cells with the higher number of forms (6, 6 and 8, respectively). As for ‘person’, we chose the </w:t>
      </w:r>
      <w:r>
        <w:rPr>
          <w:smallCaps/>
        </w:rPr>
        <w:t>nom pl, acc pl</w:t>
      </w:r>
      <w:r>
        <w:t xml:space="preserve"> and </w:t>
      </w:r>
      <w:r>
        <w:rPr>
          <w:smallCaps/>
        </w:rPr>
        <w:t>gen pl,</w:t>
      </w:r>
      <w:r>
        <w:t xml:space="preserve"> which also correspond to the cells with the higher number of forms (4, 4 and 8, respectively).</w:t>
      </w:r>
    </w:p>
    <w:p w14:paraId="000000A4" w14:textId="77777777" w:rsidR="0015498A" w:rsidRDefault="0015498A"/>
    <w:p w14:paraId="2887E979" w14:textId="77777777" w:rsidR="008D3774" w:rsidRDefault="00064CEB" w:rsidP="008D3774">
      <w:pPr>
        <w:keepNext/>
      </w:pPr>
      <w:r>
        <w:rPr>
          <w:noProof/>
        </w:rPr>
        <w:lastRenderedPageBreak/>
        <w:drawing>
          <wp:inline distT="0" distB="0" distL="0" distR="0" wp14:anchorId="1A61E386" wp14:editId="38623989">
            <wp:extent cx="5731510" cy="28428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510" cy="2842895"/>
                    </a:xfrm>
                    <a:prstGeom prst="rect">
                      <a:avLst/>
                    </a:prstGeom>
                    <a:ln/>
                  </pic:spPr>
                </pic:pic>
              </a:graphicData>
            </a:graphic>
          </wp:inline>
        </w:drawing>
      </w:r>
    </w:p>
    <w:p w14:paraId="000000A7" w14:textId="4757F2BE" w:rsidR="0015498A" w:rsidRDefault="008D3774" w:rsidP="008D3774">
      <w:pPr>
        <w:pStyle w:val="Caption"/>
        <w:jc w:val="both"/>
      </w:pPr>
      <w:bookmarkStart w:id="14" w:name="_Ref143630468"/>
      <w:r w:rsidRPr="008D3774">
        <w:t xml:space="preserve">Figure </w:t>
      </w:r>
      <w:fldSimple w:instr=" SEQ Figure \* ARABIC ">
        <w:r w:rsidR="00B60C3B">
          <w:rPr>
            <w:noProof/>
          </w:rPr>
          <w:t>2</w:t>
        </w:r>
      </w:fldSimple>
      <w:bookmarkEnd w:id="14"/>
      <w:r>
        <w:t xml:space="preserve"> </w:t>
      </w:r>
      <w:r w:rsidRPr="008D3774">
        <w:rPr>
          <w:b w:val="0"/>
          <w:bCs/>
        </w:rPr>
        <w:t xml:space="preserve">Dot-plot of the </w:t>
      </w:r>
      <w:r w:rsidRPr="008D3774">
        <w:rPr>
          <w:b w:val="0"/>
          <w:bCs/>
          <w:smallCaps/>
        </w:rPr>
        <w:t>gen pl</w:t>
      </w:r>
      <w:r w:rsidRPr="008D3774">
        <w:rPr>
          <w:b w:val="0"/>
          <w:bCs/>
        </w:rPr>
        <w:t xml:space="preserve"> of ‘person’ showing the proportion of </w:t>
      </w:r>
      <w:r w:rsidRPr="008D3774">
        <w:rPr>
          <w:b w:val="0"/>
          <w:bCs/>
          <w:smallCaps/>
        </w:rPr>
        <w:t>gen pl</w:t>
      </w:r>
      <w:r w:rsidRPr="008D3774">
        <w:rPr>
          <w:b w:val="0"/>
          <w:bCs/>
        </w:rPr>
        <w:t xml:space="preserve"> tokens produced by each speaker (=x), and the number of different forms produced (=y).</w:t>
      </w:r>
      <w:bookmarkStart w:id="15" w:name="_heading=h.2et92p0" w:colFirst="0" w:colLast="0"/>
      <w:bookmarkEnd w:id="15"/>
    </w:p>
    <w:p w14:paraId="000000A8" w14:textId="748D1295" w:rsidR="0015498A" w:rsidRDefault="00064CEB" w:rsidP="0023286B">
      <w:pPr>
        <w:pStyle w:val="Article"/>
      </w:pPr>
      <w:r>
        <w:t xml:space="preserve">Sixth, we then moved to a multilevel exploratory analysis for the chosen cells. We used the </w:t>
      </w:r>
      <w:r>
        <w:rPr>
          <w:i/>
        </w:rPr>
        <w:t>ggplot2</w:t>
      </w:r>
      <w:r>
        <w:t xml:space="preserve"> and </w:t>
      </w:r>
      <w:r>
        <w:rPr>
          <w:i/>
        </w:rPr>
        <w:t>esquisse</w:t>
      </w:r>
      <w:r>
        <w:rPr>
          <w:color w:val="4472C4"/>
        </w:rPr>
        <w:t xml:space="preserve"> </w:t>
      </w:r>
      <w:r>
        <w:t xml:space="preserve">packages to generate plots, covering the frequency of the forms across </w:t>
      </w:r>
      <w:r>
        <w:rPr>
          <w:smallCaps/>
        </w:rPr>
        <w:t>villages,</w:t>
      </w:r>
      <w:r>
        <w:t xml:space="preserve"> </w:t>
      </w:r>
      <w:r>
        <w:rPr>
          <w:smallCaps/>
        </w:rPr>
        <w:t>length of the corpus, age</w:t>
      </w:r>
      <w:r>
        <w:t xml:space="preserve"> and </w:t>
      </w:r>
      <w:r>
        <w:rPr>
          <w:smallCaps/>
        </w:rPr>
        <w:t>gender</w:t>
      </w:r>
      <w:r>
        <w:t xml:space="preserve"> (initially separated, but later combined) (e.g.</w:t>
      </w:r>
      <w:r w:rsidR="008D3774">
        <w:t xml:space="preserve"> </w:t>
      </w:r>
      <w:r w:rsidR="008D3774">
        <w:fldChar w:fldCharType="begin"/>
      </w:r>
      <w:r w:rsidR="008D3774">
        <w:instrText xml:space="preserve"> REF _Ref143630587 \h </w:instrText>
      </w:r>
      <w:r w:rsidR="008D3774">
        <w:fldChar w:fldCharType="separate"/>
      </w:r>
      <w:r w:rsidR="008D3774">
        <w:t xml:space="preserve">Figure </w:t>
      </w:r>
      <w:r w:rsidR="008D3774">
        <w:rPr>
          <w:noProof/>
        </w:rPr>
        <w:t>3</w:t>
      </w:r>
      <w:r w:rsidR="008D3774">
        <w:fldChar w:fldCharType="end"/>
      </w:r>
      <w:r>
        <w:t xml:space="preserve">); as well as the frequency of each individual form (e.g. </w:t>
      </w:r>
      <w:r w:rsidR="008D3774">
        <w:rPr>
          <w:b/>
        </w:rPr>
        <w:fldChar w:fldCharType="begin"/>
      </w:r>
      <w:r w:rsidR="008D3774">
        <w:instrText xml:space="preserve"> REF _Ref143630581 \h </w:instrText>
      </w:r>
      <w:r w:rsidR="008D3774">
        <w:rPr>
          <w:b/>
        </w:rPr>
      </w:r>
      <w:r w:rsidR="008D3774">
        <w:rPr>
          <w:b/>
        </w:rPr>
        <w:fldChar w:fldCharType="separate"/>
      </w:r>
      <w:r w:rsidR="008D3774">
        <w:t xml:space="preserve">Figure </w:t>
      </w:r>
      <w:r w:rsidR="008D3774">
        <w:rPr>
          <w:noProof/>
        </w:rPr>
        <w:t>4</w:t>
      </w:r>
      <w:r w:rsidR="008D3774">
        <w:rPr>
          <w:b/>
        </w:rPr>
        <w:fldChar w:fldCharType="end"/>
      </w:r>
      <w:r>
        <w:t>).</w:t>
      </w:r>
    </w:p>
    <w:p w14:paraId="2A56C625" w14:textId="77777777" w:rsidR="008D3774" w:rsidRDefault="00064CEB" w:rsidP="008D3774">
      <w:pPr>
        <w:keepNext/>
      </w:pPr>
      <w:r>
        <w:rPr>
          <w:noProof/>
        </w:rPr>
        <w:drawing>
          <wp:inline distT="0" distB="0" distL="0" distR="0" wp14:anchorId="2B461CE7" wp14:editId="3BCFA57B">
            <wp:extent cx="5731510" cy="236474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510" cy="2364740"/>
                    </a:xfrm>
                    <a:prstGeom prst="rect">
                      <a:avLst/>
                    </a:prstGeom>
                    <a:ln/>
                  </pic:spPr>
                </pic:pic>
              </a:graphicData>
            </a:graphic>
          </wp:inline>
        </w:drawing>
      </w:r>
      <w:bookmarkStart w:id="16" w:name="_heading=h.tyjcwt" w:colFirst="0" w:colLast="0"/>
      <w:bookmarkEnd w:id="16"/>
    </w:p>
    <w:p w14:paraId="000000AA" w14:textId="7E9160DF" w:rsidR="0015498A" w:rsidRPr="008D3774" w:rsidRDefault="008D3774" w:rsidP="008D3774">
      <w:pPr>
        <w:pStyle w:val="Caption"/>
        <w:jc w:val="both"/>
        <w:rPr>
          <w:b w:val="0"/>
          <w:bCs/>
          <w:szCs w:val="22"/>
        </w:rPr>
      </w:pPr>
      <w:bookmarkStart w:id="17" w:name="_Ref143630587"/>
      <w:r>
        <w:t xml:space="preserve">Figure </w:t>
      </w:r>
      <w:fldSimple w:instr=" SEQ Figure \* ARABIC ">
        <w:r w:rsidR="00B60C3B">
          <w:rPr>
            <w:noProof/>
          </w:rPr>
          <w:t>3</w:t>
        </w:r>
      </w:fldSimple>
      <w:bookmarkEnd w:id="17"/>
      <w:r>
        <w:t xml:space="preserve"> </w:t>
      </w:r>
      <w:r w:rsidRPr="008D3774">
        <w:rPr>
          <w:b w:val="0"/>
          <w:bCs/>
          <w:color w:val="000000"/>
          <w:sz w:val="24"/>
          <w:szCs w:val="24"/>
        </w:rPr>
        <w:t xml:space="preserve">Distribution of </w:t>
      </w:r>
      <w:r w:rsidRPr="008D3774">
        <w:rPr>
          <w:b w:val="0"/>
          <w:bCs/>
          <w:smallCaps/>
          <w:color w:val="000000"/>
          <w:sz w:val="24"/>
          <w:szCs w:val="24"/>
        </w:rPr>
        <w:t>gen pl</w:t>
      </w:r>
      <w:r w:rsidRPr="008D3774">
        <w:rPr>
          <w:b w:val="0"/>
          <w:bCs/>
          <w:color w:val="000000"/>
          <w:sz w:val="24"/>
          <w:szCs w:val="24"/>
        </w:rPr>
        <w:t xml:space="preserve"> forms of ‘person’ across </w:t>
      </w:r>
      <w:r w:rsidRPr="008D3774">
        <w:rPr>
          <w:b w:val="0"/>
          <w:bCs/>
          <w:smallCaps/>
          <w:color w:val="000000"/>
          <w:sz w:val="24"/>
          <w:szCs w:val="24"/>
        </w:rPr>
        <w:t>area of origin</w:t>
      </w:r>
    </w:p>
    <w:p w14:paraId="000000AB" w14:textId="77777777" w:rsidR="0015498A" w:rsidRDefault="0015498A"/>
    <w:p w14:paraId="000000AC" w14:textId="77777777" w:rsidR="0015498A" w:rsidRDefault="0015498A"/>
    <w:p w14:paraId="77E0657C" w14:textId="77777777" w:rsidR="008D3774" w:rsidRDefault="00064CEB" w:rsidP="008D3774">
      <w:pPr>
        <w:keepNext/>
      </w:pPr>
      <w:r>
        <w:rPr>
          <w:noProof/>
        </w:rPr>
        <w:lastRenderedPageBreak/>
        <w:drawing>
          <wp:inline distT="0" distB="0" distL="0" distR="0" wp14:anchorId="280C382D" wp14:editId="77D3DDAD">
            <wp:extent cx="5731510" cy="2156460"/>
            <wp:effectExtent l="0" t="0" r="0" b="0"/>
            <wp:docPr id="30" name="image1.png" descr="A picture containing screenshot, colorfulness, square, 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screenshot, colorfulness, square, line&#10;&#10;Description automatically generated"/>
                    <pic:cNvPicPr preferRelativeResize="0"/>
                  </pic:nvPicPr>
                  <pic:blipFill>
                    <a:blip r:embed="rId15"/>
                    <a:srcRect/>
                    <a:stretch>
                      <a:fillRect/>
                    </a:stretch>
                  </pic:blipFill>
                  <pic:spPr>
                    <a:xfrm>
                      <a:off x="0" y="0"/>
                      <a:ext cx="5731510" cy="2156460"/>
                    </a:xfrm>
                    <a:prstGeom prst="rect">
                      <a:avLst/>
                    </a:prstGeom>
                    <a:ln/>
                  </pic:spPr>
                </pic:pic>
              </a:graphicData>
            </a:graphic>
          </wp:inline>
        </w:drawing>
      </w:r>
      <w:bookmarkStart w:id="18" w:name="_heading=h.3dy6vkm" w:colFirst="0" w:colLast="0"/>
      <w:bookmarkEnd w:id="18"/>
    </w:p>
    <w:p w14:paraId="000000AE" w14:textId="76FA3CAF" w:rsidR="0015498A" w:rsidRDefault="008D3774" w:rsidP="008D3774">
      <w:pPr>
        <w:pStyle w:val="Caption"/>
        <w:jc w:val="both"/>
      </w:pPr>
      <w:bookmarkStart w:id="19" w:name="_Ref143630581"/>
      <w:r>
        <w:t xml:space="preserve">Figure </w:t>
      </w:r>
      <w:fldSimple w:instr=" SEQ Figure \* ARABIC ">
        <w:r w:rsidR="00B60C3B">
          <w:rPr>
            <w:noProof/>
          </w:rPr>
          <w:t>4</w:t>
        </w:r>
      </w:fldSimple>
      <w:bookmarkEnd w:id="19"/>
      <w:r>
        <w:t xml:space="preserve"> </w:t>
      </w:r>
      <w:r w:rsidRPr="008D3774">
        <w:rPr>
          <w:b w:val="0"/>
          <w:bCs/>
        </w:rPr>
        <w:t xml:space="preserve">Frequency of </w:t>
      </w:r>
      <w:r w:rsidRPr="008D3774">
        <w:rPr>
          <w:b w:val="0"/>
          <w:bCs/>
          <w:smallCaps/>
        </w:rPr>
        <w:t>gen pl</w:t>
      </w:r>
      <w:r w:rsidRPr="008D3774">
        <w:rPr>
          <w:b w:val="0"/>
          <w:bCs/>
        </w:rPr>
        <w:t xml:space="preserve"> forms of ‘person’ in the corpus</w:t>
      </w:r>
    </w:p>
    <w:p w14:paraId="000000AF" w14:textId="77777777" w:rsidR="0015498A" w:rsidRDefault="00064CEB" w:rsidP="0023286B">
      <w:pPr>
        <w:pStyle w:val="Article"/>
      </w:pPr>
      <w:r w:rsidRPr="0023286B">
        <w:rPr>
          <w:rStyle w:val="ArticleChar"/>
        </w:rPr>
        <w:t xml:space="preserve">The initial observations </w:t>
      </w:r>
      <w:r w:rsidRPr="0023286B">
        <w:rPr>
          <w:rStyle w:val="ArticleChar"/>
          <w:highlight w:val="red"/>
        </w:rPr>
        <w:t xml:space="preserve">suggested </w:t>
      </w:r>
      <w:r w:rsidRPr="0023286B">
        <w:rPr>
          <w:rStyle w:val="ArticleChar"/>
        </w:rPr>
        <w:t xml:space="preserve">only limited correlations. We had initially thought of doing poisson and multilevel logistic regressions, but they were providing too many zeroes. As a result, </w:t>
      </w:r>
      <w:r>
        <w:rPr>
          <w:color w:val="4472C4"/>
        </w:rPr>
        <w:t>we moved to other types of tests described below</w:t>
      </w:r>
      <w:r>
        <w:t>.</w:t>
      </w:r>
    </w:p>
    <w:p w14:paraId="000000B0" w14:textId="77777777" w:rsidR="0015498A" w:rsidRDefault="0015498A"/>
    <w:p w14:paraId="000000B1" w14:textId="77777777" w:rsidR="0015498A" w:rsidRDefault="00064CEB">
      <w:pPr>
        <w:pStyle w:val="Heading2"/>
      </w:pPr>
      <w:r>
        <w:t>Distribution of dependent variables</w:t>
      </w:r>
    </w:p>
    <w:p w14:paraId="000000B2" w14:textId="77777777" w:rsidR="0015498A" w:rsidRDefault="00064CEB" w:rsidP="0023286B">
      <w:pPr>
        <w:pStyle w:val="Article"/>
      </w:pPr>
      <w:r>
        <w:t>There is a remarkably smaller number of male speakers, especially, from Belarusian Polesie given several demographic factors. Life expectancy is lower for men than women, in part because many of the peers of older women died during WWII. Many men of a working age were often doing seasonal jobs in the cities (most frequently in the construction sector), so they were far less available for the interviews. Furthermore, in general, since most men in Belarus had served in the military, where they did their service in Russian, they tended to switch to Russian when approached, which made them less desirable participants. Finally, women over 75 were often at home and had more free time, besides being the first choice of key community members, when asked about participants who could contribute to the project.</w:t>
      </w:r>
    </w:p>
    <w:p w14:paraId="000000B3" w14:textId="05D88A43" w:rsidR="0015498A" w:rsidRDefault="00064CEB" w:rsidP="0023286B">
      <w:pPr>
        <w:pStyle w:val="Article"/>
      </w:pPr>
      <w:r>
        <w:rPr>
          <w:color w:val="4472C4"/>
        </w:rPr>
        <w:t xml:space="preserve">In order to address this issue, we have had to combine </w:t>
      </w:r>
      <w:r>
        <w:rPr>
          <w:smallCaps/>
          <w:color w:val="4472C4"/>
        </w:rPr>
        <w:t>age</w:t>
      </w:r>
      <w:r>
        <w:rPr>
          <w:color w:val="4472C4"/>
        </w:rPr>
        <w:t xml:space="preserve"> and </w:t>
      </w:r>
      <w:r>
        <w:rPr>
          <w:smallCaps/>
          <w:color w:val="4472C4"/>
        </w:rPr>
        <w:t>gender</w:t>
      </w:r>
      <w:r>
        <w:rPr>
          <w:color w:val="4472C4"/>
        </w:rPr>
        <w:t xml:space="preserve"> into three categories: men, women under 75 and women over 75 by using</w:t>
      </w:r>
      <w:r w:rsidR="00A83768">
        <w:rPr>
          <w:color w:val="4472C4"/>
        </w:rPr>
        <w:t xml:space="preserve"> variable interaction</w:t>
      </w:r>
      <w:r w:rsidRPr="000D0332">
        <w:rPr>
          <w:color w:val="4472C4"/>
          <w:highlight w:val="yellow"/>
        </w:rPr>
        <w:t xml:space="preserve"> tests</w:t>
      </w:r>
      <w:commentRangeStart w:id="20"/>
      <w:r>
        <w:rPr>
          <w:color w:val="4472C4"/>
        </w:rPr>
        <w:t xml:space="preserve"> </w:t>
      </w:r>
      <w:commentRangeEnd w:id="20"/>
      <w:r>
        <w:commentReference w:id="20"/>
      </w:r>
      <w:r>
        <w:t>.</w:t>
      </w:r>
    </w:p>
    <w:p w14:paraId="40251D50" w14:textId="77777777" w:rsidR="0023286B" w:rsidRDefault="00064CEB" w:rsidP="0023286B">
      <w:pPr>
        <w:pStyle w:val="Article"/>
      </w:pPr>
      <w:r>
        <w:t xml:space="preserve">Concerning </w:t>
      </w:r>
      <w:r>
        <w:rPr>
          <w:smallCaps/>
        </w:rPr>
        <w:t>village of origin</w:t>
      </w:r>
      <w:r>
        <w:t>, we have had participants from over 20 different villages. Taking into account geographic proximity and traditional dialect divisions (Klimčuk 1983), we initially posited six values for this variable. To reach frequency levels enabling statistical analysis, we clustered them into three larger areas: Eastern Brest (Belarus); Western Brest (Belarus) and Podlasie (Poland). In spite of traditional divisions posited for West Polesian dialects, we have observed a high level of similarity in these parameters between varieties within these three created areas.</w:t>
      </w:r>
    </w:p>
    <w:p w14:paraId="000000B5" w14:textId="0D318F56" w:rsidR="0015498A" w:rsidRDefault="00064CEB" w:rsidP="0023286B">
      <w:pPr>
        <w:pStyle w:val="Article"/>
      </w:pPr>
      <w:r>
        <w:t xml:space="preserve"> We have also considered the </w:t>
      </w:r>
      <w:r>
        <w:rPr>
          <w:smallCaps/>
        </w:rPr>
        <w:t>length</w:t>
      </w:r>
      <w:r>
        <w:t xml:space="preserve"> of the interventions (i.e. how long the speakers spoke for in the corpus of free texts) for each </w:t>
      </w:r>
      <w:r>
        <w:rPr>
          <w:b/>
          <w:smallCaps/>
        </w:rPr>
        <w:t>case/number</w:t>
      </w:r>
      <w:r>
        <w:t xml:space="preserve"> combination. The observations for this variable were not surprising: the longer a participant had spoken for, the higher the number of specific </w:t>
      </w:r>
      <w:r>
        <w:rPr>
          <w:b/>
          <w:smallCaps/>
        </w:rPr>
        <w:t>case/number</w:t>
      </w:r>
      <w:r>
        <w:rPr>
          <w:smallCaps/>
        </w:rPr>
        <w:t xml:space="preserve"> </w:t>
      </w:r>
      <w:r>
        <w:t xml:space="preserve">forms used and, for most cases, the higher the number of forms for a cell. This has helped to see why some cells are extremely rare (e.g. </w:t>
      </w:r>
      <w:r>
        <w:rPr>
          <w:smallCaps/>
        </w:rPr>
        <w:t>dat pl)</w:t>
      </w:r>
      <w:r>
        <w:t xml:space="preserve">, as they only appear in the corpora of those who have spoken for the longest. In any case, we have excluded this dependent variable </w:t>
      </w:r>
      <w:r>
        <w:lastRenderedPageBreak/>
        <w:t xml:space="preserve">from our final analysis. We were also going to include </w:t>
      </w:r>
      <w:r>
        <w:rPr>
          <w:smallCaps/>
        </w:rPr>
        <w:t>religion</w:t>
      </w:r>
      <w:r>
        <w:t xml:space="preserve">; however, we did not have enough data for all participants and in most cases, there is a strong correlation between </w:t>
      </w:r>
      <w:r>
        <w:rPr>
          <w:smallCaps/>
        </w:rPr>
        <w:t>village of origin/residence</w:t>
      </w:r>
      <w:r>
        <w:t xml:space="preserve"> and </w:t>
      </w:r>
      <w:r>
        <w:rPr>
          <w:smallCaps/>
        </w:rPr>
        <w:t>religion</w:t>
      </w:r>
      <w:r>
        <w:t xml:space="preserve">. Therefore, this </w:t>
      </w:r>
      <w:r w:rsidR="00AD0719">
        <w:t xml:space="preserve">possible </w:t>
      </w:r>
      <w:r>
        <w:t>covariant</w:t>
      </w:r>
      <w:sdt>
        <w:sdtPr>
          <w:tag w:val="goog_rdk_11"/>
          <w:id w:val="940337443"/>
        </w:sdtPr>
        <w:sdtContent>
          <w:commentRangeStart w:id="21"/>
        </w:sdtContent>
      </w:sdt>
      <w:r>
        <w:t xml:space="preserve"> </w:t>
      </w:r>
      <w:commentRangeEnd w:id="21"/>
      <w:r>
        <w:commentReference w:id="21"/>
      </w:r>
      <w:r>
        <w:t>was excluded from the final analysis.</w:t>
      </w:r>
    </w:p>
    <w:p w14:paraId="000000B7" w14:textId="77777777" w:rsidR="0015498A" w:rsidRDefault="00064CEB">
      <w:pPr>
        <w:pStyle w:val="Heading2"/>
      </w:pPr>
      <w:r>
        <w:t>Data availability</w:t>
      </w:r>
    </w:p>
    <w:p w14:paraId="000000B8" w14:textId="7E59CE29" w:rsidR="0015498A" w:rsidRDefault="00064CEB" w:rsidP="0023286B">
      <w:pPr>
        <w:pStyle w:val="Article"/>
      </w:pPr>
      <w:r>
        <w:t>The corpus of transcribed recordings with all the tokens of ‘year’ and ‘person’, as well as the NVivo codes are available at</w:t>
      </w:r>
      <w:r>
        <w:rPr>
          <w:highlight w:val="yellow"/>
        </w:rPr>
        <w:t>***[Zotero</w:t>
      </w:r>
      <w:r w:rsidR="0023286B">
        <w:rPr>
          <w:highlight w:val="yellow"/>
        </w:rPr>
        <w:t>/GitHub</w:t>
      </w:r>
      <w:r>
        <w:rPr>
          <w:highlight w:val="yellow"/>
        </w:rPr>
        <w:t>]**</w:t>
      </w:r>
      <w:r>
        <w:t xml:space="preserve">, following the FAIR </w:t>
      </w:r>
      <w:r w:rsidR="0023286B">
        <w:t xml:space="preserve">data share </w:t>
      </w:r>
      <w:r>
        <w:t xml:space="preserve">principles. Note that because of ethical and data protection reasons the audio recordings are not publicly available. Also note that the comments in the corpora which included sensitive data (e.g. gossip, naming people) have been </w:t>
      </w:r>
      <w:r>
        <w:rPr>
          <w:highlight w:val="yellow"/>
        </w:rPr>
        <w:t>censored</w:t>
      </w:r>
      <w:r>
        <w:t>, following the common ethical guidelines [</w:t>
      </w:r>
      <w:r>
        <w:rPr>
          <w:highlight w:val="yellow"/>
        </w:rPr>
        <w:t>FORTHCOMING</w:t>
      </w:r>
      <w:r>
        <w:t>].</w:t>
      </w:r>
    </w:p>
    <w:p w14:paraId="000000B9" w14:textId="77777777" w:rsidR="0015498A" w:rsidRDefault="00064CEB" w:rsidP="0023286B">
      <w:pPr>
        <w:pStyle w:val="Article"/>
      </w:pPr>
      <w:r>
        <w:t xml:space="preserve">All the R-coding, spreadsheets and plots are also available at </w:t>
      </w:r>
      <w:r>
        <w:rPr>
          <w:highlight w:val="yellow"/>
        </w:rPr>
        <w:t>[***GitHub?***]</w:t>
      </w:r>
    </w:p>
    <w:p w14:paraId="000000BA" w14:textId="77777777" w:rsidR="0015498A" w:rsidRDefault="0015498A"/>
    <w:p w14:paraId="000000BB" w14:textId="77777777" w:rsidR="0015498A" w:rsidRDefault="00064CEB">
      <w:pPr>
        <w:pStyle w:val="Heading1"/>
      </w:pPr>
      <w:r>
        <w:t>3. Analyses</w:t>
      </w:r>
    </w:p>
    <w:p w14:paraId="000000BC" w14:textId="6801EC86" w:rsidR="0015498A" w:rsidRDefault="00064CEB" w:rsidP="0023286B">
      <w:pPr>
        <w:pStyle w:val="Article"/>
      </w:pPr>
      <w:r>
        <w:t xml:space="preserve">For both nouns, one of the cells with the highest amount of forms has been the </w:t>
      </w:r>
      <w:r>
        <w:rPr>
          <w:smallCaps/>
        </w:rPr>
        <w:t>gen pl (</w:t>
      </w:r>
      <w:r>
        <w:t xml:space="preserve">8 for ‘person’, 6 for ‘year’), As for ‘year’, also the </w:t>
      </w:r>
      <w:r>
        <w:rPr>
          <w:smallCaps/>
        </w:rPr>
        <w:t>loc sg (9</w:t>
      </w:r>
      <w:r>
        <w:t xml:space="preserve">), and the </w:t>
      </w:r>
      <w:r>
        <w:rPr>
          <w:smallCaps/>
        </w:rPr>
        <w:t>gen sg (6)</w:t>
      </w:r>
      <w:r>
        <w:t xml:space="preserve"> provided the highest amount of forms, whereas there is not a single token of </w:t>
      </w:r>
      <w:r>
        <w:rPr>
          <w:smallCaps/>
        </w:rPr>
        <w:t>loc sg</w:t>
      </w:r>
      <w:r>
        <w:t xml:space="preserve"> in the corpus of ‘person’, but the </w:t>
      </w:r>
      <w:r>
        <w:rPr>
          <w:smallCaps/>
        </w:rPr>
        <w:t>nom pl (4)</w:t>
      </w:r>
      <w:r>
        <w:t xml:space="preserve"> and the </w:t>
      </w:r>
      <w:r>
        <w:rPr>
          <w:smallCaps/>
        </w:rPr>
        <w:t>gen sg</w:t>
      </w:r>
      <w:r>
        <w:t xml:space="preserve"> (4)</w:t>
      </w:r>
      <w:r>
        <w:rPr>
          <w:smallCaps/>
        </w:rPr>
        <w:t xml:space="preserve"> </w:t>
      </w:r>
      <w:r>
        <w:t xml:space="preserve">showed to be the most prolific for variation. Some cells, such as the </w:t>
      </w:r>
      <w:r>
        <w:rPr>
          <w:smallCaps/>
        </w:rPr>
        <w:t>ins sg</w:t>
      </w:r>
      <w:r>
        <w:t xml:space="preserve"> of ‘year’ did not provide a single token in the corpus, thus, we have excluded them from the table.</w:t>
      </w:r>
    </w:p>
    <w:p w14:paraId="000000BD" w14:textId="77777777" w:rsidR="0015498A" w:rsidRDefault="00064CEB" w:rsidP="0023286B">
      <w:pPr>
        <w:pStyle w:val="Article"/>
      </w:pPr>
      <w:r>
        <w:t xml:space="preserve">We proceeded to test multilevel-logistic regressions on this data, considering all the variables. Most of the explanatory variables are between speaker. i.e. an individual can only be male or female during the conversation and cannot swap genders half way through, they are speaking in a specific area etc. Thus, most of the information is on between person variation. Thus we wanted elaborated tables documenting the presence or absence each form for each person to then perform multi-level logistic regressions. These would allow us to find out if variation in form is related to </w:t>
      </w:r>
      <w:r>
        <w:rPr>
          <w:smallCaps/>
        </w:rPr>
        <w:t>gender, origin, number of times used,</w:t>
      </w:r>
      <w:r>
        <w:t xml:space="preserve"> etc. However, such tests were producing many unwanted zeroes given the size limitations of our dataset. Therefore, we decided to move towards creating many simple logistic regressions (one for each cell and form) and explore data further with a k-means cluster analysis.</w:t>
      </w:r>
    </w:p>
    <w:p w14:paraId="000000BE" w14:textId="77777777" w:rsidR="0015498A" w:rsidRDefault="00064CEB" w:rsidP="0023286B">
      <w:pPr>
        <w:pStyle w:val="Article"/>
      </w:pPr>
      <w:r>
        <w:t xml:space="preserve">On (Table 1) we can see a description of the most prolific cells for variation: both because we had enough data of individual speakers using these cells more than once </w:t>
      </w:r>
      <w:r>
        <w:rPr>
          <w:i/>
        </w:rPr>
        <w:t>and</w:t>
      </w:r>
      <w:r>
        <w:t xml:space="preserve"> also enough of that subset of speakers using more than one form. Beware that the distribution of the cells for any noun will never be homogeneous in any real life corpora. Some </w:t>
      </w:r>
      <w:r>
        <w:rPr>
          <w:b/>
          <w:smallCaps/>
        </w:rPr>
        <w:t>cases/number</w:t>
      </w:r>
      <w:r>
        <w:rPr>
          <w:smallCaps/>
        </w:rPr>
        <w:t xml:space="preserve"> </w:t>
      </w:r>
      <w:r>
        <w:t>combinations</w:t>
      </w:r>
      <w:r>
        <w:rPr>
          <w:smallCaps/>
        </w:rPr>
        <w:t xml:space="preserve"> </w:t>
      </w:r>
      <w:r>
        <w:t xml:space="preserve">are overall very rare (e.g. </w:t>
      </w:r>
      <w:r>
        <w:rPr>
          <w:smallCaps/>
        </w:rPr>
        <w:t>dat pl),</w:t>
      </w:r>
      <w:r>
        <w:t xml:space="preserve"> whilst other have semantically motivated morphosyntactic restrictions; e.g. </w:t>
      </w:r>
      <w:r>
        <w:rPr>
          <w:smallCaps/>
        </w:rPr>
        <w:t>loc</w:t>
      </w:r>
      <w:r>
        <w:t xml:space="preserve"> is not available for human animates (thus, ‘person’ is defective in our case). </w:t>
      </w:r>
      <w:r>
        <w:rPr>
          <w:color w:val="FF0000"/>
        </w:rPr>
        <w:t xml:space="preserve">Conversely, the </w:t>
      </w:r>
      <w:r>
        <w:rPr>
          <w:smallCaps/>
          <w:color w:val="FF0000"/>
        </w:rPr>
        <w:t>dative</w:t>
      </w:r>
      <w:r>
        <w:rPr>
          <w:color w:val="FF0000"/>
        </w:rPr>
        <w:t xml:space="preserve"> (especially of masculine and neuter nouns and pronouns) seems to be being displaced by the </w:t>
      </w:r>
      <w:r>
        <w:rPr>
          <w:smallCaps/>
          <w:color w:val="FF0000"/>
        </w:rPr>
        <w:t>genitive</w:t>
      </w:r>
      <w:r>
        <w:rPr>
          <w:color w:val="FF0000"/>
        </w:rPr>
        <w:t xml:space="preserve"> with the preposition </w:t>
      </w:r>
      <w:r>
        <w:rPr>
          <w:i/>
          <w:color w:val="FF0000"/>
        </w:rPr>
        <w:t>do</w:t>
      </w:r>
      <w:r>
        <w:rPr>
          <w:color w:val="FF0000"/>
        </w:rPr>
        <w:t>.</w:t>
      </w:r>
      <w:r>
        <w:rPr>
          <w:color w:val="FF0000"/>
          <w:vertAlign w:val="superscript"/>
        </w:rPr>
        <w:footnoteReference w:id="3"/>
      </w:r>
    </w:p>
    <w:p w14:paraId="2EE98AC0" w14:textId="57574E92" w:rsidR="00F1087B" w:rsidRPr="00F1087B" w:rsidRDefault="00F1087B" w:rsidP="000A0E10">
      <w:pPr>
        <w:pStyle w:val="Article"/>
        <w:rPr>
          <w:rFonts w:ascii="Times New Roman" w:hAnsi="Times New Roman"/>
          <w:sz w:val="24"/>
          <w:szCs w:val="24"/>
          <w:lang w:eastAsia="en-GB"/>
        </w:rPr>
      </w:pPr>
      <w:r w:rsidRPr="00F1087B">
        <w:rPr>
          <w:lang w:eastAsia="en-GB"/>
        </w:rPr>
        <w:lastRenderedPageBreak/>
        <w:t xml:space="preserve">The columns in </w:t>
      </w:r>
      <w:r>
        <w:t xml:space="preserve">(Table 1) </w:t>
      </w:r>
      <w:r w:rsidRPr="00F1087B">
        <w:rPr>
          <w:lang w:eastAsia="en-GB"/>
        </w:rPr>
        <w:t>are:</w:t>
      </w:r>
    </w:p>
    <w:p w14:paraId="507CC4E3" w14:textId="29B18BB6" w:rsidR="00F1087B" w:rsidRPr="00F1087B" w:rsidRDefault="008D3774" w:rsidP="000A0E10">
      <w:pPr>
        <w:pStyle w:val="Article"/>
        <w:rPr>
          <w:lang w:eastAsia="en-GB"/>
        </w:rPr>
      </w:pPr>
      <w:r>
        <w:rPr>
          <w:lang w:eastAsia="en-GB"/>
        </w:rPr>
        <w:t>1-</w:t>
      </w:r>
      <w:r w:rsidR="00F1087B" w:rsidRPr="00F1087B">
        <w:rPr>
          <w:lang w:eastAsia="en-GB"/>
        </w:rPr>
        <w:t>Cell</w:t>
      </w:r>
    </w:p>
    <w:p w14:paraId="5D9A09D6" w14:textId="722D5121" w:rsidR="00F1087B" w:rsidRPr="00F1087B" w:rsidRDefault="008D3774" w:rsidP="000A0E10">
      <w:pPr>
        <w:pStyle w:val="Article"/>
        <w:rPr>
          <w:lang w:eastAsia="en-GB"/>
        </w:rPr>
      </w:pPr>
      <w:r>
        <w:rPr>
          <w:lang w:eastAsia="en-GB"/>
        </w:rPr>
        <w:t>2-</w:t>
      </w:r>
      <w:r w:rsidR="00F1087B" w:rsidRPr="00F1087B">
        <w:rPr>
          <w:lang w:eastAsia="en-GB"/>
        </w:rPr>
        <w:t>Speakers_using_cell: Represents the number of speakers where the total occurrences (tot.occ) is not zero. This essentially counts how many speakers have used the specific cell (i.e. case/number) at least once in their corpus.</w:t>
      </w:r>
    </w:p>
    <w:p w14:paraId="79783A9E" w14:textId="2411CAAF" w:rsidR="00F1087B" w:rsidRPr="00F1087B" w:rsidRDefault="008D3774" w:rsidP="000A0E10">
      <w:pPr>
        <w:pStyle w:val="Article"/>
        <w:rPr>
          <w:lang w:eastAsia="en-GB"/>
        </w:rPr>
      </w:pPr>
      <w:r>
        <w:rPr>
          <w:lang w:eastAsia="en-GB"/>
        </w:rPr>
        <w:t>3-</w:t>
      </w:r>
      <w:r w:rsidR="00F1087B" w:rsidRPr="00F1087B">
        <w:rPr>
          <w:lang w:eastAsia="en-GB"/>
        </w:rPr>
        <w:t>Max_usages: The maximum number of times a cell has been used by any individual speaker in the corpus. It takes the highest value from the tot.occ column.</w:t>
      </w:r>
    </w:p>
    <w:p w14:paraId="146DC479" w14:textId="6DBBE661" w:rsidR="00F1087B" w:rsidRPr="00F1087B" w:rsidRDefault="008D3774" w:rsidP="000A0E10">
      <w:pPr>
        <w:pStyle w:val="Article"/>
        <w:rPr>
          <w:lang w:eastAsia="en-GB"/>
        </w:rPr>
      </w:pPr>
      <w:r>
        <w:rPr>
          <w:lang w:eastAsia="en-GB"/>
        </w:rPr>
        <w:t>4-</w:t>
      </w:r>
      <w:r w:rsidR="00F1087B" w:rsidRPr="00F1087B">
        <w:rPr>
          <w:lang w:eastAsia="en-GB"/>
        </w:rPr>
        <w:t>Speakers_using_cell_more_than_once: The number of speakers who have used the form more than once. It counts the rows where tot.occ is greater than 1.</w:t>
      </w:r>
    </w:p>
    <w:p w14:paraId="52172036" w14:textId="019FABB5" w:rsidR="00F1087B" w:rsidRPr="00F1087B" w:rsidRDefault="008D3774" w:rsidP="000A0E10">
      <w:pPr>
        <w:pStyle w:val="Article"/>
        <w:rPr>
          <w:lang w:eastAsia="en-GB"/>
        </w:rPr>
      </w:pPr>
      <w:r>
        <w:rPr>
          <w:lang w:eastAsia="en-GB"/>
        </w:rPr>
        <w:t>5-</w:t>
      </w:r>
      <w:r w:rsidR="00F1087B" w:rsidRPr="00F1087B">
        <w:rPr>
          <w:lang w:eastAsia="en-GB"/>
        </w:rPr>
        <w:t>Num_forms_produced: The number of different forms (or variations) produced by the speakers; number of different forms present in the dataset.</w:t>
      </w:r>
    </w:p>
    <w:p w14:paraId="5C3B91AE" w14:textId="40557A8B" w:rsidR="00F1087B" w:rsidRPr="00F1087B" w:rsidRDefault="008D3774" w:rsidP="000A0E10">
      <w:pPr>
        <w:pStyle w:val="Article"/>
        <w:rPr>
          <w:lang w:eastAsia="en-GB"/>
        </w:rPr>
      </w:pPr>
      <w:r>
        <w:rPr>
          <w:lang w:eastAsia="en-GB"/>
        </w:rPr>
        <w:t>6-</w:t>
      </w:r>
      <w:r w:rsidR="00F1087B" w:rsidRPr="00F1087B">
        <w:rPr>
          <w:lang w:eastAsia="en-GB"/>
        </w:rPr>
        <w:t>Speakers_using_multiple_forms: Represents the number of speakers who have used multiple forms. It counts the number of rows where tot.form is greater than 1. The tot.form column indicates how many different forms each speaker has used.</w:t>
      </w:r>
    </w:p>
    <w:p w14:paraId="000000BF" w14:textId="0DD0A2FA" w:rsidR="0015498A" w:rsidRDefault="008D3774" w:rsidP="000A0E10">
      <w:pPr>
        <w:pStyle w:val="Article"/>
        <w:rPr>
          <w:lang w:eastAsia="en-GB"/>
        </w:rPr>
      </w:pPr>
      <w:r>
        <w:rPr>
          <w:lang w:eastAsia="en-GB"/>
        </w:rPr>
        <w:t>7-</w:t>
      </w:r>
      <w:r w:rsidR="00F1087B" w:rsidRPr="00F1087B">
        <w:rPr>
          <w:lang w:eastAsia="en-GB"/>
        </w:rPr>
        <w:t>Max_forms_by_individual: The maximum number of different forms used by any individual speaker in the dataset. It fetches the highest value from the tot.form column.</w:t>
      </w:r>
    </w:p>
    <w:p w14:paraId="000000C0" w14:textId="77777777" w:rsidR="0015498A" w:rsidRPr="000D0332" w:rsidRDefault="00064CEB">
      <w:pPr>
        <w:keepNext/>
        <w:pBdr>
          <w:top w:val="nil"/>
          <w:left w:val="nil"/>
          <w:bottom w:val="nil"/>
          <w:right w:val="nil"/>
          <w:between w:val="nil"/>
        </w:pBdr>
        <w:spacing w:after="200" w:line="240" w:lineRule="auto"/>
        <w:jc w:val="left"/>
        <w:rPr>
          <w:b/>
          <w:color w:val="000000"/>
        </w:rPr>
      </w:pPr>
      <w:bookmarkStart w:id="22" w:name="_heading=h.1t3h5sf" w:colFirst="0" w:colLast="0"/>
      <w:bookmarkEnd w:id="22"/>
      <w:r w:rsidRPr="000D0332">
        <w:rPr>
          <w:b/>
          <w:color w:val="000000"/>
        </w:rPr>
        <w:lastRenderedPageBreak/>
        <w:t xml:space="preserve">Table </w:t>
      </w:r>
      <w:r w:rsidRPr="000D0332">
        <w:rPr>
          <w:b/>
        </w:rPr>
        <w:t xml:space="preserve">1 </w:t>
      </w:r>
      <w:r w:rsidRPr="000D0332">
        <w:rPr>
          <w:bCs/>
        </w:rPr>
        <w:t>Results</w:t>
      </w:r>
      <w:r w:rsidRPr="000D0332">
        <w:rPr>
          <w:bCs/>
          <w:color w:val="000000"/>
        </w:rPr>
        <w:t xml:space="preserve"> of the most overabundant cells</w:t>
      </w:r>
    </w:p>
    <w:tbl>
      <w:tblPr>
        <w:tblStyle w:val="a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4"/>
        <w:gridCol w:w="993"/>
        <w:gridCol w:w="1701"/>
        <w:gridCol w:w="1417"/>
        <w:gridCol w:w="1276"/>
        <w:gridCol w:w="1139"/>
        <w:gridCol w:w="1412"/>
      </w:tblGrid>
      <w:tr w:rsidR="0015498A" w14:paraId="6C112DD4" w14:textId="77777777" w:rsidTr="007F22AC">
        <w:trPr>
          <w:cantSplit/>
          <w:trHeight w:val="1450"/>
          <w:tblHeader/>
        </w:trPr>
        <w:tc>
          <w:tcPr>
            <w:tcW w:w="1124" w:type="dxa"/>
            <w:tcBorders>
              <w:top w:val="single" w:sz="8" w:space="0" w:color="000000"/>
              <w:left w:val="single" w:sz="8" w:space="0" w:color="000000"/>
              <w:bottom w:val="single" w:sz="4" w:space="0" w:color="000000"/>
              <w:right w:val="single" w:sz="4" w:space="0" w:color="000000"/>
            </w:tcBorders>
            <w:shd w:val="clear" w:color="auto" w:fill="C6E0B4"/>
            <w:vAlign w:val="center"/>
          </w:tcPr>
          <w:p w14:paraId="000000C1" w14:textId="77777777" w:rsidR="0015498A" w:rsidRDefault="00064CEB">
            <w:pPr>
              <w:jc w:val="left"/>
              <w:rPr>
                <w:color w:val="000000"/>
              </w:rPr>
            </w:pPr>
            <w:r>
              <w:rPr>
                <w:color w:val="000000"/>
              </w:rPr>
              <w:t>Cell</w:t>
            </w:r>
          </w:p>
        </w:tc>
        <w:tc>
          <w:tcPr>
            <w:tcW w:w="993" w:type="dxa"/>
            <w:tcBorders>
              <w:top w:val="single" w:sz="8" w:space="0" w:color="000000"/>
              <w:left w:val="nil"/>
              <w:bottom w:val="single" w:sz="4" w:space="0" w:color="000000"/>
              <w:right w:val="single" w:sz="4" w:space="0" w:color="000000"/>
            </w:tcBorders>
            <w:shd w:val="clear" w:color="auto" w:fill="C6E0B4"/>
            <w:vAlign w:val="center"/>
          </w:tcPr>
          <w:p w14:paraId="000000C2" w14:textId="20479D42" w:rsidR="0015498A" w:rsidRDefault="00F1087B">
            <w:pPr>
              <w:jc w:val="left"/>
              <w:rPr>
                <w:color w:val="000000"/>
              </w:rPr>
            </w:pPr>
            <w:r>
              <w:rPr>
                <w:color w:val="000000"/>
              </w:rPr>
              <w:t>S</w:t>
            </w:r>
            <w:r w:rsidR="00064CEB">
              <w:rPr>
                <w:color w:val="000000"/>
              </w:rPr>
              <w:t>peakers using cell in co</w:t>
            </w:r>
            <w:r>
              <w:rPr>
                <w:color w:val="000000"/>
              </w:rPr>
              <w:t>rpus</w:t>
            </w:r>
          </w:p>
        </w:tc>
        <w:tc>
          <w:tcPr>
            <w:tcW w:w="1701" w:type="dxa"/>
            <w:tcBorders>
              <w:top w:val="single" w:sz="8" w:space="0" w:color="000000"/>
              <w:left w:val="nil"/>
              <w:bottom w:val="single" w:sz="4" w:space="0" w:color="000000"/>
              <w:right w:val="single" w:sz="4" w:space="0" w:color="000000"/>
            </w:tcBorders>
            <w:shd w:val="clear" w:color="auto" w:fill="C6E0B4"/>
            <w:vAlign w:val="center"/>
          </w:tcPr>
          <w:p w14:paraId="000000C3" w14:textId="427097DB" w:rsidR="0015498A" w:rsidRDefault="00064CEB">
            <w:pPr>
              <w:jc w:val="left"/>
              <w:rPr>
                <w:color w:val="000000"/>
              </w:rPr>
            </w:pPr>
            <w:r>
              <w:rPr>
                <w:color w:val="000000"/>
              </w:rPr>
              <w:t>Maximum nº of u</w:t>
            </w:r>
            <w:r w:rsidR="00F1087B">
              <w:rPr>
                <w:color w:val="000000"/>
              </w:rPr>
              <w:t>ses</w:t>
            </w:r>
            <w:r>
              <w:rPr>
                <w:color w:val="000000"/>
              </w:rPr>
              <w:t xml:space="preserve"> of cell by an </w:t>
            </w:r>
            <w:r w:rsidR="00F1087B">
              <w:rPr>
                <w:color w:val="000000"/>
              </w:rPr>
              <w:t>individual speaker</w:t>
            </w:r>
          </w:p>
        </w:tc>
        <w:tc>
          <w:tcPr>
            <w:tcW w:w="1417" w:type="dxa"/>
            <w:tcBorders>
              <w:top w:val="single" w:sz="8" w:space="0" w:color="000000"/>
              <w:left w:val="nil"/>
              <w:bottom w:val="single" w:sz="4" w:space="0" w:color="000000"/>
              <w:right w:val="single" w:sz="4" w:space="0" w:color="000000"/>
            </w:tcBorders>
            <w:shd w:val="clear" w:color="auto" w:fill="C6E0B4"/>
            <w:vAlign w:val="center"/>
          </w:tcPr>
          <w:p w14:paraId="000000C4" w14:textId="77777777" w:rsidR="0015498A" w:rsidRDefault="00064CEB">
            <w:pPr>
              <w:jc w:val="left"/>
              <w:rPr>
                <w:color w:val="000000"/>
              </w:rPr>
            </w:pPr>
            <w:r>
              <w:rPr>
                <w:color w:val="000000"/>
              </w:rPr>
              <w:t>Nº of speakers using cell more than once</w:t>
            </w:r>
          </w:p>
        </w:tc>
        <w:tc>
          <w:tcPr>
            <w:tcW w:w="1276" w:type="dxa"/>
            <w:tcBorders>
              <w:top w:val="single" w:sz="8" w:space="0" w:color="000000"/>
              <w:left w:val="nil"/>
              <w:bottom w:val="single" w:sz="4" w:space="0" w:color="000000"/>
              <w:right w:val="single" w:sz="4" w:space="0" w:color="000000"/>
            </w:tcBorders>
            <w:shd w:val="clear" w:color="auto" w:fill="C6E0B4"/>
            <w:vAlign w:val="center"/>
          </w:tcPr>
          <w:p w14:paraId="000000C5" w14:textId="77777777" w:rsidR="0015498A" w:rsidRDefault="00064CEB">
            <w:pPr>
              <w:jc w:val="left"/>
              <w:rPr>
                <w:color w:val="000000"/>
              </w:rPr>
            </w:pPr>
            <w:r>
              <w:rPr>
                <w:color w:val="000000"/>
              </w:rPr>
              <w:t>Nº of forms produced by speakers</w:t>
            </w:r>
          </w:p>
        </w:tc>
        <w:tc>
          <w:tcPr>
            <w:tcW w:w="1139" w:type="dxa"/>
            <w:tcBorders>
              <w:top w:val="single" w:sz="8" w:space="0" w:color="000000"/>
              <w:left w:val="nil"/>
              <w:bottom w:val="single" w:sz="4" w:space="0" w:color="000000"/>
              <w:right w:val="single" w:sz="4" w:space="0" w:color="000000"/>
            </w:tcBorders>
            <w:shd w:val="clear" w:color="auto" w:fill="C6E0B4"/>
            <w:vAlign w:val="center"/>
          </w:tcPr>
          <w:p w14:paraId="000000C6" w14:textId="77777777" w:rsidR="0015498A" w:rsidRDefault="00064CEB">
            <w:pPr>
              <w:jc w:val="left"/>
              <w:rPr>
                <w:color w:val="000000"/>
              </w:rPr>
            </w:pPr>
            <w:r>
              <w:rPr>
                <w:color w:val="000000"/>
              </w:rPr>
              <w:t>Nº of speakers using multiple forms</w:t>
            </w:r>
          </w:p>
        </w:tc>
        <w:tc>
          <w:tcPr>
            <w:tcW w:w="1412" w:type="dxa"/>
            <w:tcBorders>
              <w:top w:val="single" w:sz="8" w:space="0" w:color="000000"/>
              <w:left w:val="nil"/>
              <w:bottom w:val="single" w:sz="4" w:space="0" w:color="000000"/>
              <w:right w:val="single" w:sz="8" w:space="0" w:color="000000"/>
            </w:tcBorders>
            <w:shd w:val="clear" w:color="auto" w:fill="C6E0B4"/>
            <w:vAlign w:val="center"/>
          </w:tcPr>
          <w:p w14:paraId="000000C7" w14:textId="77777777" w:rsidR="0015498A" w:rsidRDefault="00064CEB">
            <w:pPr>
              <w:jc w:val="left"/>
              <w:rPr>
                <w:color w:val="000000"/>
              </w:rPr>
            </w:pPr>
            <w:r>
              <w:rPr>
                <w:color w:val="000000"/>
              </w:rPr>
              <w:t>Maximum nº of forms used by an individual speaker</w:t>
            </w:r>
          </w:p>
        </w:tc>
      </w:tr>
      <w:tr w:rsidR="0015498A" w14:paraId="6A181E84" w14:textId="77777777">
        <w:trPr>
          <w:cantSplit/>
          <w:trHeight w:val="290"/>
          <w:tblHeader/>
        </w:trPr>
        <w:tc>
          <w:tcPr>
            <w:tcW w:w="9062" w:type="dxa"/>
            <w:gridSpan w:val="7"/>
            <w:tcBorders>
              <w:top w:val="single" w:sz="4" w:space="0" w:color="000000"/>
              <w:left w:val="single" w:sz="8" w:space="0" w:color="000000"/>
              <w:bottom w:val="single" w:sz="4" w:space="0" w:color="000000"/>
              <w:right w:val="single" w:sz="8" w:space="0" w:color="000000"/>
            </w:tcBorders>
            <w:shd w:val="clear" w:color="auto" w:fill="B4C6E7"/>
            <w:vAlign w:val="center"/>
          </w:tcPr>
          <w:p w14:paraId="000000C8" w14:textId="77777777" w:rsidR="0015498A" w:rsidRDefault="00064CEB">
            <w:pPr>
              <w:jc w:val="center"/>
              <w:rPr>
                <w:color w:val="000000"/>
              </w:rPr>
            </w:pPr>
            <w:r>
              <w:rPr>
                <w:color w:val="000000"/>
              </w:rPr>
              <w:t>Person</w:t>
            </w:r>
          </w:p>
        </w:tc>
      </w:tr>
      <w:tr w:rsidR="0015498A" w14:paraId="3A579B93"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CF" w14:textId="77777777" w:rsidR="0015498A" w:rsidRDefault="00064CEB">
            <w:pPr>
              <w:jc w:val="left"/>
              <w:rPr>
                <w:color w:val="000000"/>
              </w:rPr>
            </w:pPr>
            <w:r>
              <w:rPr>
                <w:color w:val="000000"/>
              </w:rPr>
              <w:t>NOM SG</w:t>
            </w:r>
          </w:p>
        </w:tc>
        <w:tc>
          <w:tcPr>
            <w:tcW w:w="993" w:type="dxa"/>
            <w:tcBorders>
              <w:top w:val="nil"/>
              <w:left w:val="nil"/>
              <w:bottom w:val="single" w:sz="4" w:space="0" w:color="000000"/>
              <w:right w:val="single" w:sz="4" w:space="0" w:color="000000"/>
            </w:tcBorders>
            <w:shd w:val="clear" w:color="auto" w:fill="auto"/>
            <w:vAlign w:val="center"/>
          </w:tcPr>
          <w:p w14:paraId="000000D0" w14:textId="77777777" w:rsidR="0015498A" w:rsidRDefault="00064CEB">
            <w:pPr>
              <w:jc w:val="right"/>
              <w:rPr>
                <w:color w:val="000000"/>
              </w:rPr>
            </w:pPr>
            <w:r>
              <w:rPr>
                <w:color w:val="000000"/>
              </w:rPr>
              <w:t>23</w:t>
            </w:r>
          </w:p>
        </w:tc>
        <w:tc>
          <w:tcPr>
            <w:tcW w:w="1701" w:type="dxa"/>
            <w:tcBorders>
              <w:top w:val="nil"/>
              <w:left w:val="nil"/>
              <w:bottom w:val="single" w:sz="4" w:space="0" w:color="000000"/>
              <w:right w:val="single" w:sz="4" w:space="0" w:color="000000"/>
            </w:tcBorders>
            <w:shd w:val="clear" w:color="auto" w:fill="auto"/>
            <w:vAlign w:val="center"/>
          </w:tcPr>
          <w:p w14:paraId="000000D1" w14:textId="77777777" w:rsidR="0015498A" w:rsidRDefault="00064CEB">
            <w:pPr>
              <w:jc w:val="right"/>
              <w:rPr>
                <w:color w:val="000000"/>
              </w:rPr>
            </w:pPr>
            <w:r>
              <w:rPr>
                <w:color w:val="000000"/>
              </w:rPr>
              <w:t>17</w:t>
            </w:r>
          </w:p>
        </w:tc>
        <w:tc>
          <w:tcPr>
            <w:tcW w:w="1417" w:type="dxa"/>
            <w:tcBorders>
              <w:top w:val="nil"/>
              <w:left w:val="nil"/>
              <w:bottom w:val="single" w:sz="4" w:space="0" w:color="000000"/>
              <w:right w:val="single" w:sz="4" w:space="0" w:color="000000"/>
            </w:tcBorders>
            <w:shd w:val="clear" w:color="auto" w:fill="auto"/>
            <w:vAlign w:val="center"/>
          </w:tcPr>
          <w:p w14:paraId="000000D2" w14:textId="77777777" w:rsidR="0015498A" w:rsidRDefault="00064CEB">
            <w:pPr>
              <w:jc w:val="right"/>
              <w:rPr>
                <w:color w:val="000000"/>
              </w:rPr>
            </w:pPr>
            <w:r>
              <w:rPr>
                <w:color w:val="000000"/>
              </w:rPr>
              <w:t>16</w:t>
            </w:r>
          </w:p>
        </w:tc>
        <w:tc>
          <w:tcPr>
            <w:tcW w:w="1276" w:type="dxa"/>
            <w:tcBorders>
              <w:top w:val="nil"/>
              <w:left w:val="nil"/>
              <w:bottom w:val="single" w:sz="4" w:space="0" w:color="000000"/>
              <w:right w:val="single" w:sz="4" w:space="0" w:color="000000"/>
            </w:tcBorders>
            <w:shd w:val="clear" w:color="auto" w:fill="auto"/>
            <w:vAlign w:val="center"/>
          </w:tcPr>
          <w:p w14:paraId="000000D3" w14:textId="77777777" w:rsidR="0015498A" w:rsidRDefault="00064CEB">
            <w:pPr>
              <w:jc w:val="right"/>
              <w:rPr>
                <w:color w:val="000000"/>
              </w:rPr>
            </w:pPr>
            <w:r>
              <w:rPr>
                <w:color w:val="000000"/>
              </w:rPr>
              <w:t>3</w:t>
            </w:r>
          </w:p>
        </w:tc>
        <w:tc>
          <w:tcPr>
            <w:tcW w:w="1139" w:type="dxa"/>
            <w:tcBorders>
              <w:top w:val="nil"/>
              <w:left w:val="nil"/>
              <w:bottom w:val="single" w:sz="4" w:space="0" w:color="000000"/>
              <w:right w:val="single" w:sz="4" w:space="0" w:color="000000"/>
            </w:tcBorders>
            <w:shd w:val="clear" w:color="auto" w:fill="auto"/>
            <w:vAlign w:val="center"/>
          </w:tcPr>
          <w:p w14:paraId="000000D4" w14:textId="77777777" w:rsidR="0015498A" w:rsidRDefault="00064CEB">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D5" w14:textId="77777777" w:rsidR="0015498A" w:rsidRDefault="00064CEB">
            <w:pPr>
              <w:jc w:val="right"/>
              <w:rPr>
                <w:color w:val="000000"/>
              </w:rPr>
            </w:pPr>
            <w:r>
              <w:rPr>
                <w:color w:val="000000"/>
              </w:rPr>
              <w:t>2</w:t>
            </w:r>
          </w:p>
        </w:tc>
      </w:tr>
      <w:tr w:rsidR="0015498A" w14:paraId="4DF82646"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D6" w14:textId="37246FA3" w:rsidR="0015498A" w:rsidRDefault="00F1087B">
            <w:pPr>
              <w:jc w:val="left"/>
              <w:rPr>
                <w:color w:val="000000"/>
              </w:rPr>
            </w:pPr>
            <w:r>
              <w:rPr>
                <w:color w:val="000000"/>
              </w:rPr>
              <w:t>NOM PL</w:t>
            </w:r>
          </w:p>
        </w:tc>
        <w:tc>
          <w:tcPr>
            <w:tcW w:w="993" w:type="dxa"/>
            <w:tcBorders>
              <w:top w:val="nil"/>
              <w:left w:val="nil"/>
              <w:bottom w:val="single" w:sz="4" w:space="0" w:color="000000"/>
              <w:right w:val="single" w:sz="4" w:space="0" w:color="000000"/>
            </w:tcBorders>
            <w:shd w:val="clear" w:color="auto" w:fill="auto"/>
            <w:vAlign w:val="center"/>
          </w:tcPr>
          <w:p w14:paraId="000000D7" w14:textId="77777777" w:rsidR="0015498A" w:rsidRDefault="00064CEB">
            <w:pPr>
              <w:jc w:val="right"/>
              <w:rPr>
                <w:color w:val="000000"/>
              </w:rPr>
            </w:pPr>
            <w:r>
              <w:rPr>
                <w:color w:val="000000"/>
              </w:rPr>
              <w:t>28</w:t>
            </w:r>
          </w:p>
        </w:tc>
        <w:tc>
          <w:tcPr>
            <w:tcW w:w="1701" w:type="dxa"/>
            <w:tcBorders>
              <w:top w:val="nil"/>
              <w:left w:val="nil"/>
              <w:bottom w:val="single" w:sz="4" w:space="0" w:color="000000"/>
              <w:right w:val="single" w:sz="4" w:space="0" w:color="000000"/>
            </w:tcBorders>
            <w:shd w:val="clear" w:color="auto" w:fill="auto"/>
            <w:vAlign w:val="center"/>
          </w:tcPr>
          <w:p w14:paraId="000000D8" w14:textId="77777777" w:rsidR="0015498A" w:rsidRDefault="00064CEB">
            <w:pPr>
              <w:jc w:val="right"/>
              <w:rPr>
                <w:color w:val="000000"/>
              </w:rPr>
            </w:pPr>
            <w:r>
              <w:rPr>
                <w:color w:val="000000"/>
              </w:rPr>
              <w:t>22</w:t>
            </w:r>
          </w:p>
        </w:tc>
        <w:tc>
          <w:tcPr>
            <w:tcW w:w="1417" w:type="dxa"/>
            <w:tcBorders>
              <w:top w:val="nil"/>
              <w:left w:val="nil"/>
              <w:bottom w:val="single" w:sz="4" w:space="0" w:color="000000"/>
              <w:right w:val="single" w:sz="4" w:space="0" w:color="000000"/>
            </w:tcBorders>
            <w:shd w:val="clear" w:color="auto" w:fill="auto"/>
            <w:vAlign w:val="center"/>
          </w:tcPr>
          <w:p w14:paraId="000000D9" w14:textId="77777777" w:rsidR="0015498A" w:rsidRDefault="00064CEB">
            <w:pPr>
              <w:jc w:val="right"/>
              <w:rPr>
                <w:color w:val="000000"/>
              </w:rPr>
            </w:pPr>
            <w:r>
              <w:rPr>
                <w:color w:val="000000"/>
              </w:rPr>
              <w:t>20</w:t>
            </w:r>
          </w:p>
        </w:tc>
        <w:tc>
          <w:tcPr>
            <w:tcW w:w="1276" w:type="dxa"/>
            <w:tcBorders>
              <w:top w:val="nil"/>
              <w:left w:val="nil"/>
              <w:bottom w:val="single" w:sz="4" w:space="0" w:color="000000"/>
              <w:right w:val="single" w:sz="4" w:space="0" w:color="000000"/>
            </w:tcBorders>
            <w:shd w:val="clear" w:color="auto" w:fill="auto"/>
            <w:vAlign w:val="center"/>
          </w:tcPr>
          <w:p w14:paraId="000000DA" w14:textId="77777777" w:rsidR="0015498A" w:rsidRDefault="00064CEB">
            <w:pPr>
              <w:jc w:val="right"/>
              <w:rPr>
                <w:color w:val="000000"/>
              </w:rPr>
            </w:pPr>
            <w:r>
              <w:rPr>
                <w:color w:val="000000"/>
              </w:rPr>
              <w:t>4</w:t>
            </w:r>
          </w:p>
        </w:tc>
        <w:tc>
          <w:tcPr>
            <w:tcW w:w="1139" w:type="dxa"/>
            <w:tcBorders>
              <w:top w:val="nil"/>
              <w:left w:val="nil"/>
              <w:bottom w:val="single" w:sz="4" w:space="0" w:color="000000"/>
              <w:right w:val="single" w:sz="4" w:space="0" w:color="000000"/>
            </w:tcBorders>
            <w:shd w:val="clear" w:color="auto" w:fill="auto"/>
            <w:vAlign w:val="center"/>
          </w:tcPr>
          <w:p w14:paraId="000000DB" w14:textId="77777777" w:rsidR="0015498A" w:rsidRDefault="00064CEB">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DC" w14:textId="77777777" w:rsidR="0015498A" w:rsidRDefault="00064CEB">
            <w:pPr>
              <w:jc w:val="right"/>
              <w:rPr>
                <w:color w:val="000000"/>
              </w:rPr>
            </w:pPr>
            <w:r>
              <w:rPr>
                <w:color w:val="000000"/>
              </w:rPr>
              <w:t>2</w:t>
            </w:r>
          </w:p>
        </w:tc>
      </w:tr>
      <w:tr w:rsidR="0015498A" w14:paraId="43E13D65"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DD" w14:textId="77777777" w:rsidR="0015498A" w:rsidRDefault="00064CEB">
            <w:pPr>
              <w:jc w:val="left"/>
              <w:rPr>
                <w:color w:val="000000"/>
              </w:rPr>
            </w:pPr>
            <w:r>
              <w:rPr>
                <w:color w:val="000000"/>
              </w:rPr>
              <w:t>ACC PL</w:t>
            </w:r>
          </w:p>
        </w:tc>
        <w:tc>
          <w:tcPr>
            <w:tcW w:w="993" w:type="dxa"/>
            <w:tcBorders>
              <w:top w:val="nil"/>
              <w:left w:val="nil"/>
              <w:bottom w:val="single" w:sz="4" w:space="0" w:color="000000"/>
              <w:right w:val="single" w:sz="4" w:space="0" w:color="000000"/>
            </w:tcBorders>
            <w:shd w:val="clear" w:color="auto" w:fill="auto"/>
            <w:vAlign w:val="center"/>
          </w:tcPr>
          <w:p w14:paraId="000000DE" w14:textId="77777777" w:rsidR="0015498A" w:rsidRDefault="00064CEB">
            <w:pPr>
              <w:jc w:val="right"/>
              <w:rPr>
                <w:color w:val="000000"/>
              </w:rPr>
            </w:pPr>
            <w:r>
              <w:rPr>
                <w:color w:val="000000"/>
              </w:rPr>
              <w:t>17</w:t>
            </w:r>
          </w:p>
        </w:tc>
        <w:tc>
          <w:tcPr>
            <w:tcW w:w="1701" w:type="dxa"/>
            <w:tcBorders>
              <w:top w:val="nil"/>
              <w:left w:val="nil"/>
              <w:bottom w:val="single" w:sz="4" w:space="0" w:color="000000"/>
              <w:right w:val="single" w:sz="4" w:space="0" w:color="000000"/>
            </w:tcBorders>
            <w:shd w:val="clear" w:color="auto" w:fill="auto"/>
            <w:vAlign w:val="center"/>
          </w:tcPr>
          <w:p w14:paraId="000000DF" w14:textId="77777777" w:rsidR="0015498A" w:rsidRDefault="00064CEB">
            <w:pPr>
              <w:jc w:val="right"/>
              <w:rPr>
                <w:color w:val="000000"/>
              </w:rPr>
            </w:pPr>
            <w:r>
              <w:rPr>
                <w:color w:val="000000"/>
              </w:rPr>
              <w:t>6</w:t>
            </w:r>
          </w:p>
        </w:tc>
        <w:tc>
          <w:tcPr>
            <w:tcW w:w="1417" w:type="dxa"/>
            <w:tcBorders>
              <w:top w:val="nil"/>
              <w:left w:val="nil"/>
              <w:bottom w:val="single" w:sz="4" w:space="0" w:color="000000"/>
              <w:right w:val="single" w:sz="4" w:space="0" w:color="000000"/>
            </w:tcBorders>
            <w:shd w:val="clear" w:color="auto" w:fill="auto"/>
            <w:vAlign w:val="center"/>
          </w:tcPr>
          <w:p w14:paraId="000000E0" w14:textId="77777777" w:rsidR="0015498A" w:rsidRDefault="00064CEB">
            <w:pPr>
              <w:jc w:val="right"/>
              <w:rPr>
                <w:color w:val="000000"/>
              </w:rPr>
            </w:pPr>
            <w:r>
              <w:rPr>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000000E1" w14:textId="77777777" w:rsidR="0015498A" w:rsidRDefault="00064CEB">
            <w:pPr>
              <w:jc w:val="right"/>
              <w:rPr>
                <w:color w:val="000000"/>
              </w:rPr>
            </w:pPr>
            <w:r>
              <w:rPr>
                <w:color w:val="000000"/>
              </w:rPr>
              <w:t>4</w:t>
            </w:r>
          </w:p>
        </w:tc>
        <w:tc>
          <w:tcPr>
            <w:tcW w:w="1139" w:type="dxa"/>
            <w:tcBorders>
              <w:top w:val="nil"/>
              <w:left w:val="nil"/>
              <w:bottom w:val="single" w:sz="4" w:space="0" w:color="000000"/>
              <w:right w:val="single" w:sz="4" w:space="0" w:color="000000"/>
            </w:tcBorders>
            <w:shd w:val="clear" w:color="auto" w:fill="auto"/>
            <w:vAlign w:val="center"/>
          </w:tcPr>
          <w:p w14:paraId="000000E2" w14:textId="77777777" w:rsidR="0015498A" w:rsidRDefault="00064CEB">
            <w:pPr>
              <w:jc w:val="right"/>
              <w:rPr>
                <w:color w:val="000000"/>
              </w:rPr>
            </w:pPr>
            <w:r>
              <w:rPr>
                <w:color w:val="000000"/>
              </w:rPr>
              <w:t>2</w:t>
            </w:r>
          </w:p>
        </w:tc>
        <w:tc>
          <w:tcPr>
            <w:tcW w:w="1412" w:type="dxa"/>
            <w:tcBorders>
              <w:top w:val="nil"/>
              <w:left w:val="nil"/>
              <w:bottom w:val="single" w:sz="4" w:space="0" w:color="000000"/>
              <w:right w:val="single" w:sz="8" w:space="0" w:color="000000"/>
            </w:tcBorders>
            <w:shd w:val="clear" w:color="auto" w:fill="auto"/>
            <w:vAlign w:val="center"/>
          </w:tcPr>
          <w:p w14:paraId="000000E3" w14:textId="77777777" w:rsidR="0015498A" w:rsidRDefault="00064CEB">
            <w:pPr>
              <w:jc w:val="right"/>
              <w:rPr>
                <w:color w:val="000000"/>
              </w:rPr>
            </w:pPr>
            <w:r>
              <w:rPr>
                <w:color w:val="000000"/>
              </w:rPr>
              <w:t>1</w:t>
            </w:r>
          </w:p>
        </w:tc>
      </w:tr>
      <w:tr w:rsidR="0015498A" w14:paraId="32FD3019"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E4" w14:textId="77777777" w:rsidR="0015498A" w:rsidRDefault="00064CEB">
            <w:pPr>
              <w:jc w:val="left"/>
              <w:rPr>
                <w:color w:val="000000"/>
              </w:rPr>
            </w:pPr>
            <w:r>
              <w:rPr>
                <w:color w:val="000000"/>
              </w:rPr>
              <w:t>GEN PL</w:t>
            </w:r>
          </w:p>
        </w:tc>
        <w:tc>
          <w:tcPr>
            <w:tcW w:w="993" w:type="dxa"/>
            <w:tcBorders>
              <w:top w:val="nil"/>
              <w:left w:val="nil"/>
              <w:bottom w:val="single" w:sz="4" w:space="0" w:color="000000"/>
              <w:right w:val="single" w:sz="4" w:space="0" w:color="000000"/>
            </w:tcBorders>
            <w:shd w:val="clear" w:color="auto" w:fill="auto"/>
            <w:vAlign w:val="center"/>
          </w:tcPr>
          <w:p w14:paraId="000000E5" w14:textId="77777777" w:rsidR="0015498A" w:rsidRDefault="00064CEB">
            <w:pPr>
              <w:jc w:val="right"/>
              <w:rPr>
                <w:color w:val="000000"/>
              </w:rPr>
            </w:pPr>
            <w:r>
              <w:rPr>
                <w:color w:val="000000"/>
              </w:rPr>
              <w:t>30</w:t>
            </w:r>
          </w:p>
        </w:tc>
        <w:tc>
          <w:tcPr>
            <w:tcW w:w="1701" w:type="dxa"/>
            <w:tcBorders>
              <w:top w:val="nil"/>
              <w:left w:val="nil"/>
              <w:bottom w:val="single" w:sz="4" w:space="0" w:color="000000"/>
              <w:right w:val="single" w:sz="4" w:space="0" w:color="000000"/>
            </w:tcBorders>
            <w:shd w:val="clear" w:color="auto" w:fill="auto"/>
            <w:vAlign w:val="center"/>
          </w:tcPr>
          <w:p w14:paraId="000000E6" w14:textId="77777777" w:rsidR="0015498A" w:rsidRDefault="00064CEB">
            <w:pPr>
              <w:jc w:val="right"/>
              <w:rPr>
                <w:color w:val="000000"/>
              </w:rPr>
            </w:pPr>
            <w:r>
              <w:rPr>
                <w:color w:val="000000"/>
              </w:rPr>
              <w:t>14</w:t>
            </w:r>
          </w:p>
        </w:tc>
        <w:tc>
          <w:tcPr>
            <w:tcW w:w="1417" w:type="dxa"/>
            <w:tcBorders>
              <w:top w:val="nil"/>
              <w:left w:val="nil"/>
              <w:bottom w:val="single" w:sz="4" w:space="0" w:color="000000"/>
              <w:right w:val="single" w:sz="4" w:space="0" w:color="000000"/>
            </w:tcBorders>
            <w:shd w:val="clear" w:color="auto" w:fill="auto"/>
            <w:vAlign w:val="center"/>
          </w:tcPr>
          <w:p w14:paraId="000000E7" w14:textId="77777777" w:rsidR="0015498A" w:rsidRDefault="00064CEB">
            <w:pPr>
              <w:jc w:val="right"/>
              <w:rPr>
                <w:color w:val="000000"/>
              </w:rPr>
            </w:pPr>
            <w:r>
              <w:rPr>
                <w:color w:val="000000"/>
              </w:rPr>
              <w:t>19</w:t>
            </w:r>
          </w:p>
        </w:tc>
        <w:tc>
          <w:tcPr>
            <w:tcW w:w="1276" w:type="dxa"/>
            <w:tcBorders>
              <w:top w:val="nil"/>
              <w:left w:val="nil"/>
              <w:bottom w:val="single" w:sz="4" w:space="0" w:color="000000"/>
              <w:right w:val="single" w:sz="4" w:space="0" w:color="000000"/>
            </w:tcBorders>
            <w:shd w:val="clear" w:color="auto" w:fill="auto"/>
            <w:vAlign w:val="center"/>
          </w:tcPr>
          <w:p w14:paraId="000000E8" w14:textId="77777777" w:rsidR="0015498A" w:rsidRDefault="00064CEB">
            <w:pPr>
              <w:jc w:val="right"/>
              <w:rPr>
                <w:color w:val="000000"/>
              </w:rPr>
            </w:pPr>
            <w:r>
              <w:rPr>
                <w:color w:val="000000"/>
              </w:rPr>
              <w:t>8</w:t>
            </w:r>
          </w:p>
        </w:tc>
        <w:tc>
          <w:tcPr>
            <w:tcW w:w="1139" w:type="dxa"/>
            <w:tcBorders>
              <w:top w:val="nil"/>
              <w:left w:val="nil"/>
              <w:bottom w:val="single" w:sz="4" w:space="0" w:color="000000"/>
              <w:right w:val="single" w:sz="4" w:space="0" w:color="000000"/>
            </w:tcBorders>
            <w:shd w:val="clear" w:color="auto" w:fill="auto"/>
            <w:vAlign w:val="center"/>
          </w:tcPr>
          <w:p w14:paraId="000000E9" w14:textId="77777777" w:rsidR="0015498A" w:rsidRDefault="00064CEB">
            <w:pPr>
              <w:jc w:val="right"/>
              <w:rPr>
                <w:color w:val="000000"/>
              </w:rPr>
            </w:pPr>
            <w:r>
              <w:rPr>
                <w:color w:val="000000"/>
              </w:rPr>
              <w:t>13</w:t>
            </w:r>
          </w:p>
        </w:tc>
        <w:tc>
          <w:tcPr>
            <w:tcW w:w="1412" w:type="dxa"/>
            <w:tcBorders>
              <w:top w:val="nil"/>
              <w:left w:val="nil"/>
              <w:bottom w:val="single" w:sz="4" w:space="0" w:color="000000"/>
              <w:right w:val="single" w:sz="8" w:space="0" w:color="000000"/>
            </w:tcBorders>
            <w:shd w:val="clear" w:color="auto" w:fill="auto"/>
            <w:vAlign w:val="center"/>
          </w:tcPr>
          <w:p w14:paraId="000000EA" w14:textId="77777777" w:rsidR="0015498A" w:rsidRDefault="00064CEB">
            <w:pPr>
              <w:jc w:val="right"/>
              <w:rPr>
                <w:color w:val="000000"/>
              </w:rPr>
            </w:pPr>
            <w:r>
              <w:rPr>
                <w:color w:val="000000"/>
              </w:rPr>
              <w:t>4</w:t>
            </w:r>
          </w:p>
        </w:tc>
      </w:tr>
      <w:tr w:rsidR="0015498A" w14:paraId="362AF1D8"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EB" w14:textId="77777777" w:rsidR="0015498A" w:rsidRDefault="00064CEB">
            <w:pPr>
              <w:jc w:val="left"/>
              <w:rPr>
                <w:color w:val="000000"/>
              </w:rPr>
            </w:pPr>
            <w:r>
              <w:rPr>
                <w:color w:val="000000"/>
              </w:rPr>
              <w:t>ADNM</w:t>
            </w:r>
          </w:p>
        </w:tc>
        <w:tc>
          <w:tcPr>
            <w:tcW w:w="993" w:type="dxa"/>
            <w:tcBorders>
              <w:top w:val="nil"/>
              <w:left w:val="nil"/>
              <w:bottom w:val="single" w:sz="4" w:space="0" w:color="000000"/>
              <w:right w:val="single" w:sz="4" w:space="0" w:color="000000"/>
            </w:tcBorders>
            <w:shd w:val="clear" w:color="auto" w:fill="auto"/>
            <w:vAlign w:val="center"/>
          </w:tcPr>
          <w:p w14:paraId="000000EC" w14:textId="77777777" w:rsidR="0015498A" w:rsidRDefault="00064CEB">
            <w:pPr>
              <w:jc w:val="right"/>
              <w:rPr>
                <w:color w:val="000000"/>
              </w:rPr>
            </w:pPr>
            <w:r>
              <w:rPr>
                <w:color w:val="000000"/>
              </w:rPr>
              <w:t>5</w:t>
            </w:r>
          </w:p>
        </w:tc>
        <w:tc>
          <w:tcPr>
            <w:tcW w:w="1701" w:type="dxa"/>
            <w:tcBorders>
              <w:top w:val="nil"/>
              <w:left w:val="nil"/>
              <w:bottom w:val="single" w:sz="4" w:space="0" w:color="000000"/>
              <w:right w:val="single" w:sz="4" w:space="0" w:color="000000"/>
            </w:tcBorders>
            <w:shd w:val="clear" w:color="auto" w:fill="auto"/>
            <w:vAlign w:val="center"/>
          </w:tcPr>
          <w:p w14:paraId="000000ED" w14:textId="77777777" w:rsidR="0015498A" w:rsidRDefault="00064CEB">
            <w:pPr>
              <w:jc w:val="right"/>
              <w:rPr>
                <w:color w:val="000000"/>
              </w:rPr>
            </w:pPr>
            <w:r>
              <w:rPr>
                <w:color w:val="000000"/>
              </w:rPr>
              <w:t>2</w:t>
            </w:r>
          </w:p>
        </w:tc>
        <w:tc>
          <w:tcPr>
            <w:tcW w:w="1417" w:type="dxa"/>
            <w:tcBorders>
              <w:top w:val="nil"/>
              <w:left w:val="nil"/>
              <w:bottom w:val="single" w:sz="4" w:space="0" w:color="000000"/>
              <w:right w:val="single" w:sz="4" w:space="0" w:color="000000"/>
            </w:tcBorders>
            <w:shd w:val="clear" w:color="auto" w:fill="auto"/>
            <w:vAlign w:val="center"/>
          </w:tcPr>
          <w:p w14:paraId="000000EE" w14:textId="77777777" w:rsidR="0015498A" w:rsidRDefault="00064CEB">
            <w:pPr>
              <w:jc w:val="right"/>
              <w:rPr>
                <w:color w:val="000000"/>
              </w:rPr>
            </w:pPr>
            <w:r>
              <w:rPr>
                <w:color w:val="000000"/>
              </w:rPr>
              <w:t>4</w:t>
            </w:r>
          </w:p>
        </w:tc>
        <w:tc>
          <w:tcPr>
            <w:tcW w:w="1276" w:type="dxa"/>
            <w:tcBorders>
              <w:top w:val="nil"/>
              <w:left w:val="nil"/>
              <w:bottom w:val="single" w:sz="4" w:space="0" w:color="000000"/>
              <w:right w:val="single" w:sz="4" w:space="0" w:color="000000"/>
            </w:tcBorders>
            <w:shd w:val="clear" w:color="auto" w:fill="auto"/>
            <w:vAlign w:val="center"/>
          </w:tcPr>
          <w:p w14:paraId="000000EF" w14:textId="77777777" w:rsidR="0015498A" w:rsidRDefault="00064CEB">
            <w:pPr>
              <w:jc w:val="right"/>
              <w:rPr>
                <w:color w:val="000000"/>
              </w:rPr>
            </w:pPr>
            <w:r>
              <w:rPr>
                <w:color w:val="000000"/>
              </w:rPr>
              <w:t>3</w:t>
            </w:r>
          </w:p>
        </w:tc>
        <w:tc>
          <w:tcPr>
            <w:tcW w:w="1139" w:type="dxa"/>
            <w:tcBorders>
              <w:top w:val="nil"/>
              <w:left w:val="nil"/>
              <w:bottom w:val="single" w:sz="4" w:space="0" w:color="000000"/>
              <w:right w:val="single" w:sz="4" w:space="0" w:color="000000"/>
            </w:tcBorders>
            <w:shd w:val="clear" w:color="auto" w:fill="auto"/>
            <w:vAlign w:val="center"/>
          </w:tcPr>
          <w:p w14:paraId="000000F0" w14:textId="77777777" w:rsidR="0015498A" w:rsidRDefault="00064CEB">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F1" w14:textId="77777777" w:rsidR="0015498A" w:rsidRDefault="00064CEB">
            <w:pPr>
              <w:jc w:val="right"/>
              <w:rPr>
                <w:color w:val="000000"/>
              </w:rPr>
            </w:pPr>
            <w:r>
              <w:rPr>
                <w:color w:val="000000"/>
              </w:rPr>
              <w:t>2</w:t>
            </w:r>
          </w:p>
        </w:tc>
      </w:tr>
      <w:tr w:rsidR="0015498A" w14:paraId="288CBF3E"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0F2" w14:textId="77777777" w:rsidR="0015498A" w:rsidRDefault="00064CEB">
            <w:pPr>
              <w:jc w:val="left"/>
              <w:rPr>
                <w:color w:val="000000"/>
              </w:rPr>
            </w:pPr>
            <w:r>
              <w:rPr>
                <w:color w:val="000000"/>
              </w:rPr>
              <w:t>DAT SG</w:t>
            </w:r>
          </w:p>
        </w:tc>
        <w:tc>
          <w:tcPr>
            <w:tcW w:w="993" w:type="dxa"/>
            <w:tcBorders>
              <w:top w:val="nil"/>
              <w:left w:val="nil"/>
              <w:bottom w:val="single" w:sz="4" w:space="0" w:color="000000"/>
              <w:right w:val="single" w:sz="4" w:space="0" w:color="000000"/>
            </w:tcBorders>
            <w:shd w:val="clear" w:color="auto" w:fill="auto"/>
            <w:vAlign w:val="center"/>
          </w:tcPr>
          <w:p w14:paraId="000000F3" w14:textId="77777777" w:rsidR="0015498A" w:rsidRDefault="00064CEB">
            <w:pPr>
              <w:jc w:val="right"/>
              <w:rPr>
                <w:color w:val="000000"/>
              </w:rPr>
            </w:pPr>
            <w:r>
              <w:rPr>
                <w:color w:val="000000"/>
              </w:rPr>
              <w:t>7</w:t>
            </w:r>
          </w:p>
        </w:tc>
        <w:tc>
          <w:tcPr>
            <w:tcW w:w="1701" w:type="dxa"/>
            <w:tcBorders>
              <w:top w:val="nil"/>
              <w:left w:val="nil"/>
              <w:bottom w:val="single" w:sz="4" w:space="0" w:color="000000"/>
              <w:right w:val="single" w:sz="4" w:space="0" w:color="000000"/>
            </w:tcBorders>
            <w:shd w:val="clear" w:color="auto" w:fill="auto"/>
            <w:vAlign w:val="center"/>
          </w:tcPr>
          <w:p w14:paraId="000000F4" w14:textId="77777777" w:rsidR="0015498A" w:rsidRDefault="00064CEB">
            <w:pPr>
              <w:jc w:val="right"/>
              <w:rPr>
                <w:color w:val="000000"/>
              </w:rPr>
            </w:pPr>
            <w:r>
              <w:rPr>
                <w:color w:val="000000"/>
              </w:rPr>
              <w:t>4</w:t>
            </w:r>
          </w:p>
        </w:tc>
        <w:tc>
          <w:tcPr>
            <w:tcW w:w="1417" w:type="dxa"/>
            <w:tcBorders>
              <w:top w:val="nil"/>
              <w:left w:val="nil"/>
              <w:bottom w:val="single" w:sz="4" w:space="0" w:color="000000"/>
              <w:right w:val="single" w:sz="4" w:space="0" w:color="000000"/>
            </w:tcBorders>
            <w:shd w:val="clear" w:color="auto" w:fill="auto"/>
            <w:vAlign w:val="center"/>
          </w:tcPr>
          <w:p w14:paraId="000000F5" w14:textId="77777777" w:rsidR="0015498A" w:rsidRDefault="00064CEB">
            <w:pPr>
              <w:jc w:val="right"/>
              <w:rPr>
                <w:color w:val="000000"/>
              </w:rPr>
            </w:pPr>
            <w:r>
              <w:rPr>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000000F6" w14:textId="77777777" w:rsidR="0015498A" w:rsidRDefault="00064CEB">
            <w:pPr>
              <w:jc w:val="right"/>
              <w:rPr>
                <w:color w:val="000000"/>
              </w:rPr>
            </w:pPr>
            <w:r>
              <w:rPr>
                <w:color w:val="000000"/>
              </w:rPr>
              <w:t>2</w:t>
            </w:r>
          </w:p>
        </w:tc>
        <w:tc>
          <w:tcPr>
            <w:tcW w:w="1139" w:type="dxa"/>
            <w:tcBorders>
              <w:top w:val="nil"/>
              <w:left w:val="nil"/>
              <w:bottom w:val="single" w:sz="4" w:space="0" w:color="000000"/>
              <w:right w:val="single" w:sz="4" w:space="0" w:color="000000"/>
            </w:tcBorders>
            <w:shd w:val="clear" w:color="auto" w:fill="auto"/>
            <w:vAlign w:val="center"/>
          </w:tcPr>
          <w:p w14:paraId="000000F7" w14:textId="77777777" w:rsidR="0015498A" w:rsidRDefault="00064CEB">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F8" w14:textId="77777777" w:rsidR="0015498A" w:rsidRDefault="00064CEB">
            <w:pPr>
              <w:jc w:val="right"/>
              <w:rPr>
                <w:color w:val="000000"/>
              </w:rPr>
            </w:pPr>
            <w:r>
              <w:rPr>
                <w:color w:val="000000"/>
              </w:rPr>
              <w:t>2</w:t>
            </w:r>
          </w:p>
        </w:tc>
      </w:tr>
      <w:tr w:rsidR="0015498A" w14:paraId="3A9163D9"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center"/>
          </w:tcPr>
          <w:p w14:paraId="000000F9" w14:textId="77777777" w:rsidR="0015498A" w:rsidRDefault="00064CEB">
            <w:pPr>
              <w:jc w:val="left"/>
              <w:rPr>
                <w:color w:val="000000"/>
              </w:rPr>
            </w:pPr>
            <w:r>
              <w:rPr>
                <w:color w:val="000000"/>
              </w:rPr>
              <w:t>DAT PL</w:t>
            </w:r>
          </w:p>
        </w:tc>
        <w:tc>
          <w:tcPr>
            <w:tcW w:w="993" w:type="dxa"/>
            <w:tcBorders>
              <w:top w:val="nil"/>
              <w:left w:val="nil"/>
              <w:bottom w:val="single" w:sz="4" w:space="0" w:color="000000"/>
              <w:right w:val="single" w:sz="4" w:space="0" w:color="000000"/>
            </w:tcBorders>
            <w:shd w:val="clear" w:color="auto" w:fill="auto"/>
            <w:vAlign w:val="center"/>
          </w:tcPr>
          <w:p w14:paraId="000000FA" w14:textId="77777777" w:rsidR="0015498A" w:rsidRDefault="00064CEB">
            <w:pPr>
              <w:jc w:val="right"/>
              <w:rPr>
                <w:color w:val="000000"/>
              </w:rPr>
            </w:pPr>
            <w:r>
              <w:rPr>
                <w:color w:val="000000"/>
              </w:rPr>
              <w:t>12</w:t>
            </w:r>
          </w:p>
        </w:tc>
        <w:tc>
          <w:tcPr>
            <w:tcW w:w="1701" w:type="dxa"/>
            <w:tcBorders>
              <w:top w:val="nil"/>
              <w:left w:val="nil"/>
              <w:bottom w:val="single" w:sz="4" w:space="0" w:color="000000"/>
              <w:right w:val="single" w:sz="4" w:space="0" w:color="000000"/>
            </w:tcBorders>
            <w:shd w:val="clear" w:color="auto" w:fill="auto"/>
            <w:vAlign w:val="center"/>
          </w:tcPr>
          <w:p w14:paraId="000000FB" w14:textId="77777777" w:rsidR="0015498A" w:rsidRDefault="00064CEB">
            <w:pPr>
              <w:jc w:val="right"/>
              <w:rPr>
                <w:color w:val="000000"/>
              </w:rPr>
            </w:pPr>
            <w:r>
              <w:rPr>
                <w:color w:val="000000"/>
              </w:rPr>
              <w:t>2</w:t>
            </w:r>
          </w:p>
        </w:tc>
        <w:tc>
          <w:tcPr>
            <w:tcW w:w="1417" w:type="dxa"/>
            <w:tcBorders>
              <w:top w:val="nil"/>
              <w:left w:val="nil"/>
              <w:bottom w:val="single" w:sz="4" w:space="0" w:color="000000"/>
              <w:right w:val="single" w:sz="4" w:space="0" w:color="000000"/>
            </w:tcBorders>
            <w:shd w:val="clear" w:color="auto" w:fill="auto"/>
            <w:vAlign w:val="center"/>
          </w:tcPr>
          <w:p w14:paraId="000000FC" w14:textId="77777777" w:rsidR="0015498A" w:rsidRDefault="00064CEB">
            <w:pPr>
              <w:jc w:val="right"/>
              <w:rPr>
                <w:color w:val="000000"/>
              </w:rPr>
            </w:pPr>
            <w:r>
              <w:rPr>
                <w:color w:val="000000"/>
              </w:rPr>
              <w:t>5</w:t>
            </w:r>
          </w:p>
        </w:tc>
        <w:tc>
          <w:tcPr>
            <w:tcW w:w="1276" w:type="dxa"/>
            <w:tcBorders>
              <w:top w:val="nil"/>
              <w:left w:val="nil"/>
              <w:bottom w:val="single" w:sz="4" w:space="0" w:color="000000"/>
              <w:right w:val="single" w:sz="4" w:space="0" w:color="000000"/>
            </w:tcBorders>
            <w:shd w:val="clear" w:color="auto" w:fill="auto"/>
            <w:vAlign w:val="center"/>
          </w:tcPr>
          <w:p w14:paraId="000000FD" w14:textId="77777777" w:rsidR="0015498A" w:rsidRDefault="00064CEB">
            <w:pPr>
              <w:jc w:val="right"/>
              <w:rPr>
                <w:color w:val="000000"/>
              </w:rPr>
            </w:pPr>
            <w:r>
              <w:rPr>
                <w:color w:val="000000"/>
              </w:rPr>
              <w:t>3</w:t>
            </w:r>
          </w:p>
        </w:tc>
        <w:tc>
          <w:tcPr>
            <w:tcW w:w="1139" w:type="dxa"/>
            <w:tcBorders>
              <w:top w:val="nil"/>
              <w:left w:val="nil"/>
              <w:bottom w:val="single" w:sz="4" w:space="0" w:color="000000"/>
              <w:right w:val="single" w:sz="4" w:space="0" w:color="000000"/>
            </w:tcBorders>
            <w:shd w:val="clear" w:color="auto" w:fill="auto"/>
            <w:vAlign w:val="center"/>
          </w:tcPr>
          <w:p w14:paraId="000000FE" w14:textId="77777777" w:rsidR="0015498A" w:rsidRDefault="00064CEB">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0FF" w14:textId="77777777" w:rsidR="0015498A" w:rsidRDefault="00064CEB">
            <w:pPr>
              <w:jc w:val="right"/>
              <w:rPr>
                <w:color w:val="000000"/>
              </w:rPr>
            </w:pPr>
            <w:r>
              <w:rPr>
                <w:color w:val="000000"/>
              </w:rPr>
              <w:t>2</w:t>
            </w:r>
          </w:p>
        </w:tc>
      </w:tr>
      <w:tr w:rsidR="0015498A" w14:paraId="76B049C1" w14:textId="77777777">
        <w:trPr>
          <w:cantSplit/>
          <w:trHeight w:val="290"/>
          <w:tblHeader/>
        </w:trPr>
        <w:tc>
          <w:tcPr>
            <w:tcW w:w="9062" w:type="dxa"/>
            <w:gridSpan w:val="7"/>
            <w:tcBorders>
              <w:top w:val="single" w:sz="4" w:space="0" w:color="000000"/>
              <w:left w:val="single" w:sz="8" w:space="0" w:color="000000"/>
              <w:right w:val="single" w:sz="8" w:space="0" w:color="000000"/>
            </w:tcBorders>
            <w:shd w:val="clear" w:color="auto" w:fill="B4C6E7"/>
            <w:vAlign w:val="center"/>
          </w:tcPr>
          <w:p w14:paraId="00000100" w14:textId="77777777" w:rsidR="0015498A" w:rsidRDefault="00064CEB">
            <w:pPr>
              <w:jc w:val="center"/>
              <w:rPr>
                <w:color w:val="000000"/>
              </w:rPr>
            </w:pPr>
            <w:r>
              <w:rPr>
                <w:color w:val="000000"/>
              </w:rPr>
              <w:t>Year</w:t>
            </w:r>
          </w:p>
        </w:tc>
      </w:tr>
      <w:tr w:rsidR="0015498A" w14:paraId="640A6DB8" w14:textId="77777777" w:rsidTr="007F22AC">
        <w:trPr>
          <w:cantSplit/>
          <w:trHeight w:val="30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07" w14:textId="038C52EF" w:rsidR="0015498A" w:rsidRDefault="00F1087B">
            <w:pPr>
              <w:jc w:val="left"/>
              <w:rPr>
                <w:color w:val="000000"/>
              </w:rPr>
            </w:pPr>
            <w:r>
              <w:rPr>
                <w:color w:val="000000"/>
              </w:rPr>
              <w:t>NOM SG</w:t>
            </w:r>
          </w:p>
        </w:tc>
        <w:tc>
          <w:tcPr>
            <w:tcW w:w="993" w:type="dxa"/>
            <w:tcBorders>
              <w:top w:val="nil"/>
              <w:left w:val="nil"/>
              <w:bottom w:val="single" w:sz="4" w:space="0" w:color="000000"/>
              <w:right w:val="single" w:sz="4" w:space="0" w:color="000000"/>
            </w:tcBorders>
            <w:shd w:val="clear" w:color="auto" w:fill="auto"/>
            <w:vAlign w:val="center"/>
          </w:tcPr>
          <w:p w14:paraId="00000108" w14:textId="77777777" w:rsidR="0015498A" w:rsidRDefault="00064CEB">
            <w:pPr>
              <w:jc w:val="right"/>
              <w:rPr>
                <w:color w:val="000000"/>
              </w:rPr>
            </w:pPr>
            <w:r>
              <w:rPr>
                <w:color w:val="000000"/>
              </w:rPr>
              <w:t>25</w:t>
            </w:r>
          </w:p>
        </w:tc>
        <w:tc>
          <w:tcPr>
            <w:tcW w:w="1701" w:type="dxa"/>
            <w:tcBorders>
              <w:top w:val="nil"/>
              <w:left w:val="nil"/>
              <w:bottom w:val="single" w:sz="4" w:space="0" w:color="000000"/>
              <w:right w:val="single" w:sz="4" w:space="0" w:color="000000"/>
            </w:tcBorders>
            <w:shd w:val="clear" w:color="auto" w:fill="auto"/>
            <w:vAlign w:val="center"/>
          </w:tcPr>
          <w:p w14:paraId="00000109" w14:textId="77777777" w:rsidR="0015498A" w:rsidRDefault="00064CEB">
            <w:pPr>
              <w:jc w:val="right"/>
              <w:rPr>
                <w:color w:val="000000"/>
              </w:rPr>
            </w:pPr>
            <w:r>
              <w:rPr>
                <w:color w:val="000000"/>
              </w:rPr>
              <w:t>6</w:t>
            </w:r>
          </w:p>
        </w:tc>
        <w:tc>
          <w:tcPr>
            <w:tcW w:w="1417" w:type="dxa"/>
            <w:tcBorders>
              <w:top w:val="nil"/>
              <w:left w:val="nil"/>
              <w:bottom w:val="single" w:sz="4" w:space="0" w:color="000000"/>
              <w:right w:val="single" w:sz="4" w:space="0" w:color="000000"/>
            </w:tcBorders>
            <w:shd w:val="clear" w:color="auto" w:fill="auto"/>
            <w:vAlign w:val="center"/>
          </w:tcPr>
          <w:p w14:paraId="0000010A" w14:textId="77777777" w:rsidR="0015498A" w:rsidRDefault="00064CEB">
            <w:pPr>
              <w:jc w:val="right"/>
              <w:rPr>
                <w:color w:val="000000"/>
              </w:rPr>
            </w:pPr>
            <w:r>
              <w:rPr>
                <w:color w:val="000000"/>
              </w:rPr>
              <w:t>12</w:t>
            </w:r>
          </w:p>
        </w:tc>
        <w:tc>
          <w:tcPr>
            <w:tcW w:w="1276" w:type="dxa"/>
            <w:tcBorders>
              <w:top w:val="nil"/>
              <w:left w:val="nil"/>
              <w:bottom w:val="single" w:sz="4" w:space="0" w:color="000000"/>
              <w:right w:val="single" w:sz="4" w:space="0" w:color="000000"/>
            </w:tcBorders>
            <w:shd w:val="clear" w:color="auto" w:fill="auto"/>
            <w:vAlign w:val="center"/>
          </w:tcPr>
          <w:p w14:paraId="0000010B" w14:textId="77777777" w:rsidR="0015498A" w:rsidRDefault="00064CEB">
            <w:pPr>
              <w:jc w:val="right"/>
              <w:rPr>
                <w:color w:val="000000"/>
              </w:rPr>
            </w:pPr>
            <w:r>
              <w:rPr>
                <w:color w:val="000000"/>
              </w:rPr>
              <w:t>2</w:t>
            </w:r>
          </w:p>
        </w:tc>
        <w:tc>
          <w:tcPr>
            <w:tcW w:w="1139" w:type="dxa"/>
            <w:tcBorders>
              <w:top w:val="nil"/>
              <w:left w:val="nil"/>
              <w:bottom w:val="single" w:sz="4" w:space="0" w:color="000000"/>
              <w:right w:val="single" w:sz="4" w:space="0" w:color="000000"/>
            </w:tcBorders>
            <w:shd w:val="clear" w:color="auto" w:fill="auto"/>
            <w:vAlign w:val="center"/>
          </w:tcPr>
          <w:p w14:paraId="0000010C" w14:textId="77777777" w:rsidR="0015498A" w:rsidRDefault="00064CEB">
            <w:pPr>
              <w:jc w:val="right"/>
              <w:rPr>
                <w:color w:val="000000"/>
              </w:rPr>
            </w:pPr>
            <w:r>
              <w:rPr>
                <w:color w:val="000000"/>
              </w:rPr>
              <w:t>1</w:t>
            </w:r>
          </w:p>
        </w:tc>
        <w:tc>
          <w:tcPr>
            <w:tcW w:w="1412" w:type="dxa"/>
            <w:tcBorders>
              <w:top w:val="nil"/>
              <w:left w:val="nil"/>
              <w:bottom w:val="single" w:sz="4" w:space="0" w:color="000000"/>
              <w:right w:val="single" w:sz="8" w:space="0" w:color="000000"/>
            </w:tcBorders>
            <w:shd w:val="clear" w:color="auto" w:fill="auto"/>
            <w:vAlign w:val="center"/>
          </w:tcPr>
          <w:p w14:paraId="0000010D" w14:textId="77777777" w:rsidR="0015498A" w:rsidRDefault="00064CEB">
            <w:pPr>
              <w:jc w:val="right"/>
              <w:rPr>
                <w:color w:val="000000"/>
              </w:rPr>
            </w:pPr>
            <w:r>
              <w:rPr>
                <w:color w:val="000000"/>
              </w:rPr>
              <w:t>2</w:t>
            </w:r>
          </w:p>
        </w:tc>
      </w:tr>
      <w:tr w:rsidR="0015498A" w14:paraId="7F200860" w14:textId="77777777" w:rsidTr="007F22AC">
        <w:trPr>
          <w:cantSplit/>
          <w:trHeight w:val="290"/>
          <w:tblHeader/>
        </w:trPr>
        <w:tc>
          <w:tcPr>
            <w:tcW w:w="1124" w:type="dxa"/>
            <w:tcBorders>
              <w:top w:val="single" w:sz="4" w:space="0" w:color="000000"/>
              <w:left w:val="single" w:sz="8" w:space="0" w:color="000000"/>
              <w:bottom w:val="single" w:sz="4" w:space="0" w:color="000000"/>
              <w:right w:val="single" w:sz="4" w:space="0" w:color="000000"/>
            </w:tcBorders>
            <w:shd w:val="clear" w:color="auto" w:fill="D9E2F3"/>
            <w:vAlign w:val="bottom"/>
          </w:tcPr>
          <w:p w14:paraId="0000010E" w14:textId="77777777" w:rsidR="0015498A" w:rsidRDefault="00064CEB">
            <w:pPr>
              <w:jc w:val="left"/>
              <w:rPr>
                <w:color w:val="000000"/>
              </w:rPr>
            </w:pPr>
            <w:r>
              <w:rPr>
                <w:color w:val="000000"/>
              </w:rPr>
              <w:t>NOM PL</w:t>
            </w:r>
          </w:p>
        </w:tc>
        <w:tc>
          <w:tcPr>
            <w:tcW w:w="993" w:type="dxa"/>
            <w:tcBorders>
              <w:top w:val="single" w:sz="4" w:space="0" w:color="000000"/>
              <w:left w:val="nil"/>
              <w:bottom w:val="single" w:sz="4" w:space="0" w:color="000000"/>
              <w:right w:val="single" w:sz="4" w:space="0" w:color="000000"/>
            </w:tcBorders>
            <w:shd w:val="clear" w:color="auto" w:fill="auto"/>
            <w:vAlign w:val="center"/>
          </w:tcPr>
          <w:p w14:paraId="0000010F" w14:textId="77777777" w:rsidR="0015498A" w:rsidRDefault="00064CEB">
            <w:pPr>
              <w:jc w:val="right"/>
              <w:rPr>
                <w:color w:val="000000"/>
              </w:rPr>
            </w:pPr>
            <w:r>
              <w:rPr>
                <w:color w:val="000000"/>
              </w:rPr>
              <w:t>10</w:t>
            </w: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00000110" w14:textId="77777777" w:rsidR="0015498A" w:rsidRDefault="00064CEB">
            <w:pPr>
              <w:jc w:val="right"/>
              <w:rPr>
                <w:color w:val="000000"/>
              </w:rPr>
            </w:pPr>
            <w:r>
              <w:rPr>
                <w:color w:val="000000"/>
              </w:rPr>
              <w:t>3</w:t>
            </w:r>
          </w:p>
        </w:tc>
        <w:tc>
          <w:tcPr>
            <w:tcW w:w="1417" w:type="dxa"/>
            <w:tcBorders>
              <w:top w:val="single" w:sz="4" w:space="0" w:color="000000"/>
              <w:left w:val="nil"/>
              <w:bottom w:val="single" w:sz="4" w:space="0" w:color="000000"/>
              <w:right w:val="single" w:sz="4" w:space="0" w:color="000000"/>
            </w:tcBorders>
            <w:shd w:val="clear" w:color="auto" w:fill="auto"/>
            <w:vAlign w:val="center"/>
          </w:tcPr>
          <w:p w14:paraId="00000111" w14:textId="77777777" w:rsidR="0015498A" w:rsidRDefault="00064CEB">
            <w:pPr>
              <w:jc w:val="right"/>
              <w:rPr>
                <w:color w:val="000000"/>
              </w:rPr>
            </w:pPr>
            <w:r>
              <w:rPr>
                <w:color w:val="000000"/>
              </w:rPr>
              <w:t>4</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00000112" w14:textId="77777777" w:rsidR="0015498A" w:rsidRDefault="00064CEB">
            <w:pPr>
              <w:jc w:val="right"/>
              <w:rPr>
                <w:color w:val="000000"/>
              </w:rPr>
            </w:pPr>
            <w:r>
              <w:rPr>
                <w:color w:val="000000"/>
              </w:rPr>
              <w:t>3</w:t>
            </w:r>
          </w:p>
        </w:tc>
        <w:tc>
          <w:tcPr>
            <w:tcW w:w="1139" w:type="dxa"/>
            <w:tcBorders>
              <w:top w:val="single" w:sz="4" w:space="0" w:color="000000"/>
              <w:left w:val="nil"/>
              <w:bottom w:val="single" w:sz="4" w:space="0" w:color="000000"/>
              <w:right w:val="single" w:sz="4" w:space="0" w:color="000000"/>
            </w:tcBorders>
            <w:shd w:val="clear" w:color="auto" w:fill="auto"/>
            <w:vAlign w:val="center"/>
          </w:tcPr>
          <w:p w14:paraId="00000113" w14:textId="77777777" w:rsidR="0015498A" w:rsidRDefault="00064CEB">
            <w:pPr>
              <w:jc w:val="right"/>
              <w:rPr>
                <w:color w:val="000000"/>
              </w:rPr>
            </w:pPr>
            <w:r>
              <w:rPr>
                <w:color w:val="000000"/>
              </w:rPr>
              <w:t>0</w:t>
            </w:r>
          </w:p>
        </w:tc>
        <w:tc>
          <w:tcPr>
            <w:tcW w:w="1412" w:type="dxa"/>
            <w:tcBorders>
              <w:top w:val="single" w:sz="4" w:space="0" w:color="000000"/>
              <w:left w:val="nil"/>
              <w:bottom w:val="single" w:sz="4" w:space="0" w:color="000000"/>
              <w:right w:val="single" w:sz="8" w:space="0" w:color="000000"/>
            </w:tcBorders>
            <w:shd w:val="clear" w:color="auto" w:fill="auto"/>
            <w:vAlign w:val="center"/>
          </w:tcPr>
          <w:p w14:paraId="00000114" w14:textId="77777777" w:rsidR="0015498A" w:rsidRDefault="00064CEB">
            <w:pPr>
              <w:jc w:val="right"/>
              <w:rPr>
                <w:color w:val="000000"/>
              </w:rPr>
            </w:pPr>
            <w:r>
              <w:rPr>
                <w:color w:val="000000"/>
              </w:rPr>
              <w:t>1</w:t>
            </w:r>
          </w:p>
        </w:tc>
      </w:tr>
      <w:tr w:rsidR="0015498A" w14:paraId="0AEE5798"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15" w14:textId="77777777" w:rsidR="0015498A" w:rsidRDefault="00064CEB">
            <w:pPr>
              <w:jc w:val="left"/>
              <w:rPr>
                <w:color w:val="000000"/>
              </w:rPr>
            </w:pPr>
            <w:r>
              <w:rPr>
                <w:color w:val="000000"/>
              </w:rPr>
              <w:t>ACC SG</w:t>
            </w:r>
          </w:p>
        </w:tc>
        <w:tc>
          <w:tcPr>
            <w:tcW w:w="993" w:type="dxa"/>
            <w:tcBorders>
              <w:top w:val="nil"/>
              <w:left w:val="nil"/>
              <w:bottom w:val="single" w:sz="4" w:space="0" w:color="000000"/>
              <w:right w:val="single" w:sz="4" w:space="0" w:color="000000"/>
            </w:tcBorders>
            <w:shd w:val="clear" w:color="auto" w:fill="auto"/>
            <w:vAlign w:val="center"/>
          </w:tcPr>
          <w:p w14:paraId="00000116" w14:textId="77777777" w:rsidR="0015498A" w:rsidRDefault="00064CEB">
            <w:pPr>
              <w:jc w:val="right"/>
              <w:rPr>
                <w:color w:val="000000"/>
              </w:rPr>
            </w:pPr>
            <w:r>
              <w:rPr>
                <w:color w:val="000000"/>
              </w:rPr>
              <w:t>12</w:t>
            </w:r>
          </w:p>
        </w:tc>
        <w:tc>
          <w:tcPr>
            <w:tcW w:w="1701" w:type="dxa"/>
            <w:tcBorders>
              <w:top w:val="nil"/>
              <w:left w:val="nil"/>
              <w:bottom w:val="single" w:sz="4" w:space="0" w:color="000000"/>
              <w:right w:val="single" w:sz="4" w:space="0" w:color="000000"/>
            </w:tcBorders>
            <w:shd w:val="clear" w:color="auto" w:fill="auto"/>
            <w:vAlign w:val="center"/>
          </w:tcPr>
          <w:p w14:paraId="00000117" w14:textId="77777777" w:rsidR="0015498A" w:rsidRDefault="00064CEB">
            <w:pPr>
              <w:jc w:val="right"/>
              <w:rPr>
                <w:color w:val="000000"/>
              </w:rPr>
            </w:pPr>
            <w:r>
              <w:rPr>
                <w:color w:val="000000"/>
              </w:rPr>
              <w:t>3</w:t>
            </w:r>
          </w:p>
        </w:tc>
        <w:tc>
          <w:tcPr>
            <w:tcW w:w="1417" w:type="dxa"/>
            <w:tcBorders>
              <w:top w:val="nil"/>
              <w:left w:val="nil"/>
              <w:bottom w:val="single" w:sz="4" w:space="0" w:color="000000"/>
              <w:right w:val="single" w:sz="4" w:space="0" w:color="000000"/>
            </w:tcBorders>
            <w:shd w:val="clear" w:color="auto" w:fill="auto"/>
            <w:vAlign w:val="center"/>
          </w:tcPr>
          <w:p w14:paraId="00000118" w14:textId="77777777" w:rsidR="0015498A" w:rsidRDefault="00064CEB">
            <w:pPr>
              <w:jc w:val="right"/>
              <w:rPr>
                <w:color w:val="000000"/>
              </w:rPr>
            </w:pPr>
            <w:r>
              <w:rPr>
                <w:color w:val="000000"/>
              </w:rPr>
              <w:t>2</w:t>
            </w:r>
          </w:p>
        </w:tc>
        <w:tc>
          <w:tcPr>
            <w:tcW w:w="1276" w:type="dxa"/>
            <w:tcBorders>
              <w:top w:val="nil"/>
              <w:left w:val="nil"/>
              <w:bottom w:val="single" w:sz="4" w:space="0" w:color="000000"/>
              <w:right w:val="single" w:sz="4" w:space="0" w:color="000000"/>
            </w:tcBorders>
            <w:shd w:val="clear" w:color="auto" w:fill="auto"/>
            <w:vAlign w:val="center"/>
          </w:tcPr>
          <w:p w14:paraId="00000119" w14:textId="77777777" w:rsidR="0015498A" w:rsidRDefault="00064CEB">
            <w:pPr>
              <w:jc w:val="right"/>
              <w:rPr>
                <w:color w:val="000000"/>
              </w:rPr>
            </w:pPr>
            <w:r>
              <w:rPr>
                <w:color w:val="000000"/>
              </w:rPr>
              <w:t>4</w:t>
            </w:r>
          </w:p>
        </w:tc>
        <w:tc>
          <w:tcPr>
            <w:tcW w:w="1139" w:type="dxa"/>
            <w:tcBorders>
              <w:top w:val="nil"/>
              <w:left w:val="nil"/>
              <w:bottom w:val="single" w:sz="4" w:space="0" w:color="000000"/>
              <w:right w:val="single" w:sz="4" w:space="0" w:color="000000"/>
            </w:tcBorders>
            <w:shd w:val="clear" w:color="auto" w:fill="auto"/>
            <w:vAlign w:val="center"/>
          </w:tcPr>
          <w:p w14:paraId="0000011A" w14:textId="77777777" w:rsidR="0015498A" w:rsidRDefault="00064CEB">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1B" w14:textId="77777777" w:rsidR="0015498A" w:rsidRDefault="00064CEB">
            <w:pPr>
              <w:jc w:val="right"/>
              <w:rPr>
                <w:color w:val="000000"/>
              </w:rPr>
            </w:pPr>
            <w:r>
              <w:rPr>
                <w:color w:val="000000"/>
              </w:rPr>
              <w:t>1</w:t>
            </w:r>
          </w:p>
        </w:tc>
      </w:tr>
      <w:tr w:rsidR="0015498A" w14:paraId="74A31A7D"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1C" w14:textId="77777777" w:rsidR="0015498A" w:rsidRDefault="00064CEB">
            <w:pPr>
              <w:jc w:val="left"/>
              <w:rPr>
                <w:color w:val="000000"/>
              </w:rPr>
            </w:pPr>
            <w:r>
              <w:rPr>
                <w:color w:val="000000"/>
              </w:rPr>
              <w:t>ACC PL</w:t>
            </w:r>
          </w:p>
        </w:tc>
        <w:tc>
          <w:tcPr>
            <w:tcW w:w="993" w:type="dxa"/>
            <w:tcBorders>
              <w:top w:val="nil"/>
              <w:left w:val="nil"/>
              <w:bottom w:val="single" w:sz="4" w:space="0" w:color="000000"/>
              <w:right w:val="single" w:sz="4" w:space="0" w:color="000000"/>
            </w:tcBorders>
            <w:shd w:val="clear" w:color="auto" w:fill="auto"/>
            <w:vAlign w:val="center"/>
          </w:tcPr>
          <w:p w14:paraId="0000011D" w14:textId="77777777" w:rsidR="0015498A" w:rsidRDefault="00064CEB">
            <w:pPr>
              <w:jc w:val="right"/>
              <w:rPr>
                <w:color w:val="000000"/>
              </w:rPr>
            </w:pPr>
            <w:r>
              <w:rPr>
                <w:color w:val="000000"/>
              </w:rPr>
              <w:t>3</w:t>
            </w:r>
          </w:p>
        </w:tc>
        <w:tc>
          <w:tcPr>
            <w:tcW w:w="1701" w:type="dxa"/>
            <w:tcBorders>
              <w:top w:val="nil"/>
              <w:left w:val="nil"/>
              <w:bottom w:val="single" w:sz="4" w:space="0" w:color="000000"/>
              <w:right w:val="single" w:sz="4" w:space="0" w:color="000000"/>
            </w:tcBorders>
            <w:shd w:val="clear" w:color="auto" w:fill="auto"/>
            <w:vAlign w:val="center"/>
          </w:tcPr>
          <w:p w14:paraId="0000011E" w14:textId="77777777" w:rsidR="0015498A" w:rsidRDefault="00064CEB">
            <w:pPr>
              <w:jc w:val="right"/>
              <w:rPr>
                <w:color w:val="000000"/>
              </w:rPr>
            </w:pPr>
            <w:r>
              <w:rPr>
                <w:color w:val="000000"/>
              </w:rPr>
              <w:t>5</w:t>
            </w:r>
          </w:p>
        </w:tc>
        <w:tc>
          <w:tcPr>
            <w:tcW w:w="1417" w:type="dxa"/>
            <w:tcBorders>
              <w:top w:val="nil"/>
              <w:left w:val="nil"/>
              <w:bottom w:val="single" w:sz="4" w:space="0" w:color="000000"/>
              <w:right w:val="single" w:sz="4" w:space="0" w:color="000000"/>
            </w:tcBorders>
            <w:shd w:val="clear" w:color="auto" w:fill="auto"/>
            <w:vAlign w:val="center"/>
          </w:tcPr>
          <w:p w14:paraId="0000011F" w14:textId="77777777" w:rsidR="0015498A" w:rsidRDefault="00064CEB">
            <w:pPr>
              <w:jc w:val="right"/>
              <w:rPr>
                <w:color w:val="000000"/>
              </w:rPr>
            </w:pPr>
            <w:r>
              <w:rPr>
                <w:color w:val="000000"/>
              </w:rPr>
              <w:t>1</w:t>
            </w:r>
          </w:p>
        </w:tc>
        <w:tc>
          <w:tcPr>
            <w:tcW w:w="1276" w:type="dxa"/>
            <w:tcBorders>
              <w:top w:val="nil"/>
              <w:left w:val="nil"/>
              <w:bottom w:val="single" w:sz="4" w:space="0" w:color="000000"/>
              <w:right w:val="single" w:sz="4" w:space="0" w:color="000000"/>
            </w:tcBorders>
            <w:shd w:val="clear" w:color="auto" w:fill="auto"/>
            <w:vAlign w:val="center"/>
          </w:tcPr>
          <w:p w14:paraId="00000120" w14:textId="77777777" w:rsidR="0015498A" w:rsidRDefault="00064CEB">
            <w:pPr>
              <w:jc w:val="right"/>
              <w:rPr>
                <w:color w:val="000000"/>
              </w:rPr>
            </w:pPr>
            <w:r>
              <w:rPr>
                <w:color w:val="000000"/>
              </w:rPr>
              <w:t>2</w:t>
            </w:r>
          </w:p>
        </w:tc>
        <w:tc>
          <w:tcPr>
            <w:tcW w:w="1139" w:type="dxa"/>
            <w:tcBorders>
              <w:top w:val="nil"/>
              <w:left w:val="nil"/>
              <w:bottom w:val="single" w:sz="4" w:space="0" w:color="000000"/>
              <w:right w:val="single" w:sz="4" w:space="0" w:color="000000"/>
            </w:tcBorders>
            <w:shd w:val="clear" w:color="auto" w:fill="auto"/>
            <w:vAlign w:val="center"/>
          </w:tcPr>
          <w:p w14:paraId="00000121" w14:textId="77777777" w:rsidR="0015498A" w:rsidRDefault="00064CEB">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22" w14:textId="77777777" w:rsidR="0015498A" w:rsidRDefault="00064CEB">
            <w:pPr>
              <w:jc w:val="right"/>
              <w:rPr>
                <w:color w:val="000000"/>
              </w:rPr>
            </w:pPr>
            <w:r>
              <w:rPr>
                <w:color w:val="000000"/>
              </w:rPr>
              <w:t>1</w:t>
            </w:r>
          </w:p>
        </w:tc>
      </w:tr>
      <w:tr w:rsidR="0015498A" w14:paraId="303C170F"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23" w14:textId="77777777" w:rsidR="0015498A" w:rsidRDefault="00064CEB">
            <w:pPr>
              <w:jc w:val="left"/>
              <w:rPr>
                <w:color w:val="000000"/>
              </w:rPr>
            </w:pPr>
            <w:r>
              <w:rPr>
                <w:color w:val="000000"/>
              </w:rPr>
              <w:t>GEN SG</w:t>
            </w:r>
          </w:p>
        </w:tc>
        <w:tc>
          <w:tcPr>
            <w:tcW w:w="993" w:type="dxa"/>
            <w:tcBorders>
              <w:top w:val="nil"/>
              <w:left w:val="nil"/>
              <w:bottom w:val="single" w:sz="4" w:space="0" w:color="000000"/>
              <w:right w:val="single" w:sz="4" w:space="0" w:color="000000"/>
            </w:tcBorders>
            <w:shd w:val="clear" w:color="auto" w:fill="auto"/>
            <w:vAlign w:val="center"/>
          </w:tcPr>
          <w:p w14:paraId="00000124" w14:textId="77777777" w:rsidR="0015498A" w:rsidRDefault="00064CEB">
            <w:pPr>
              <w:jc w:val="right"/>
              <w:rPr>
                <w:color w:val="000000"/>
              </w:rPr>
            </w:pPr>
            <w:r>
              <w:rPr>
                <w:color w:val="000000"/>
              </w:rPr>
              <w:t>41</w:t>
            </w:r>
          </w:p>
        </w:tc>
        <w:tc>
          <w:tcPr>
            <w:tcW w:w="1701" w:type="dxa"/>
            <w:tcBorders>
              <w:top w:val="nil"/>
              <w:left w:val="nil"/>
              <w:bottom w:val="single" w:sz="4" w:space="0" w:color="000000"/>
              <w:right w:val="single" w:sz="4" w:space="0" w:color="000000"/>
            </w:tcBorders>
            <w:shd w:val="clear" w:color="auto" w:fill="auto"/>
            <w:vAlign w:val="center"/>
          </w:tcPr>
          <w:p w14:paraId="00000125" w14:textId="77777777" w:rsidR="0015498A" w:rsidRDefault="00064CEB">
            <w:pPr>
              <w:jc w:val="right"/>
              <w:rPr>
                <w:color w:val="000000"/>
              </w:rPr>
            </w:pPr>
            <w:r>
              <w:rPr>
                <w:color w:val="000000"/>
              </w:rPr>
              <w:t>13</w:t>
            </w:r>
          </w:p>
        </w:tc>
        <w:tc>
          <w:tcPr>
            <w:tcW w:w="1417" w:type="dxa"/>
            <w:tcBorders>
              <w:top w:val="nil"/>
              <w:left w:val="nil"/>
              <w:bottom w:val="single" w:sz="4" w:space="0" w:color="000000"/>
              <w:right w:val="single" w:sz="4" w:space="0" w:color="000000"/>
            </w:tcBorders>
            <w:shd w:val="clear" w:color="auto" w:fill="auto"/>
            <w:vAlign w:val="center"/>
          </w:tcPr>
          <w:p w14:paraId="00000126" w14:textId="77777777" w:rsidR="0015498A" w:rsidRDefault="00064CEB">
            <w:pPr>
              <w:jc w:val="right"/>
              <w:rPr>
                <w:color w:val="000000"/>
              </w:rPr>
            </w:pPr>
            <w:r>
              <w:rPr>
                <w:color w:val="000000"/>
              </w:rPr>
              <w:t>26</w:t>
            </w:r>
          </w:p>
        </w:tc>
        <w:tc>
          <w:tcPr>
            <w:tcW w:w="1276" w:type="dxa"/>
            <w:tcBorders>
              <w:top w:val="nil"/>
              <w:left w:val="nil"/>
              <w:bottom w:val="single" w:sz="4" w:space="0" w:color="000000"/>
              <w:right w:val="single" w:sz="4" w:space="0" w:color="000000"/>
            </w:tcBorders>
            <w:shd w:val="clear" w:color="auto" w:fill="auto"/>
            <w:vAlign w:val="center"/>
          </w:tcPr>
          <w:p w14:paraId="00000127" w14:textId="77777777" w:rsidR="0015498A" w:rsidRDefault="00064CEB">
            <w:pPr>
              <w:jc w:val="right"/>
              <w:rPr>
                <w:color w:val="000000"/>
              </w:rPr>
            </w:pPr>
            <w:r>
              <w:rPr>
                <w:color w:val="000000"/>
              </w:rPr>
              <w:t>6</w:t>
            </w:r>
          </w:p>
        </w:tc>
        <w:tc>
          <w:tcPr>
            <w:tcW w:w="1139" w:type="dxa"/>
            <w:tcBorders>
              <w:top w:val="nil"/>
              <w:left w:val="nil"/>
              <w:bottom w:val="single" w:sz="4" w:space="0" w:color="000000"/>
              <w:right w:val="single" w:sz="4" w:space="0" w:color="000000"/>
            </w:tcBorders>
            <w:shd w:val="clear" w:color="auto" w:fill="auto"/>
            <w:vAlign w:val="center"/>
          </w:tcPr>
          <w:p w14:paraId="00000128" w14:textId="77777777" w:rsidR="0015498A" w:rsidRDefault="00064CEB">
            <w:pPr>
              <w:jc w:val="right"/>
              <w:rPr>
                <w:color w:val="000000"/>
              </w:rPr>
            </w:pPr>
            <w:r>
              <w:rPr>
                <w:color w:val="000000"/>
              </w:rPr>
              <w:t>7</w:t>
            </w:r>
          </w:p>
        </w:tc>
        <w:tc>
          <w:tcPr>
            <w:tcW w:w="1412" w:type="dxa"/>
            <w:tcBorders>
              <w:top w:val="nil"/>
              <w:left w:val="nil"/>
              <w:bottom w:val="single" w:sz="4" w:space="0" w:color="000000"/>
              <w:right w:val="single" w:sz="8" w:space="0" w:color="000000"/>
            </w:tcBorders>
            <w:shd w:val="clear" w:color="auto" w:fill="auto"/>
            <w:vAlign w:val="center"/>
          </w:tcPr>
          <w:p w14:paraId="00000129" w14:textId="77777777" w:rsidR="0015498A" w:rsidRDefault="00064CEB">
            <w:pPr>
              <w:jc w:val="right"/>
              <w:rPr>
                <w:color w:val="000000"/>
              </w:rPr>
            </w:pPr>
            <w:r>
              <w:rPr>
                <w:color w:val="000000"/>
              </w:rPr>
              <w:t>2</w:t>
            </w:r>
          </w:p>
        </w:tc>
      </w:tr>
      <w:tr w:rsidR="0015498A" w14:paraId="0C4D78CA"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2A" w14:textId="77777777" w:rsidR="0015498A" w:rsidRDefault="00064CEB">
            <w:pPr>
              <w:jc w:val="left"/>
              <w:rPr>
                <w:color w:val="000000"/>
              </w:rPr>
            </w:pPr>
            <w:r>
              <w:rPr>
                <w:color w:val="000000"/>
              </w:rPr>
              <w:t xml:space="preserve">GEN PL  </w:t>
            </w:r>
          </w:p>
        </w:tc>
        <w:tc>
          <w:tcPr>
            <w:tcW w:w="993" w:type="dxa"/>
            <w:tcBorders>
              <w:top w:val="nil"/>
              <w:left w:val="nil"/>
              <w:bottom w:val="single" w:sz="4" w:space="0" w:color="000000"/>
              <w:right w:val="single" w:sz="4" w:space="0" w:color="000000"/>
            </w:tcBorders>
            <w:shd w:val="clear" w:color="auto" w:fill="auto"/>
            <w:vAlign w:val="center"/>
          </w:tcPr>
          <w:p w14:paraId="0000012B" w14:textId="77777777" w:rsidR="0015498A" w:rsidRDefault="00064CEB">
            <w:pPr>
              <w:jc w:val="right"/>
              <w:rPr>
                <w:color w:val="000000"/>
              </w:rPr>
            </w:pPr>
            <w:r>
              <w:rPr>
                <w:color w:val="000000"/>
              </w:rPr>
              <w:t>52</w:t>
            </w:r>
          </w:p>
        </w:tc>
        <w:tc>
          <w:tcPr>
            <w:tcW w:w="1701" w:type="dxa"/>
            <w:tcBorders>
              <w:top w:val="nil"/>
              <w:left w:val="nil"/>
              <w:bottom w:val="single" w:sz="4" w:space="0" w:color="000000"/>
              <w:right w:val="single" w:sz="4" w:space="0" w:color="000000"/>
            </w:tcBorders>
            <w:shd w:val="clear" w:color="auto" w:fill="auto"/>
            <w:vAlign w:val="center"/>
          </w:tcPr>
          <w:p w14:paraId="0000012C" w14:textId="77777777" w:rsidR="0015498A" w:rsidRDefault="00064CEB">
            <w:pPr>
              <w:jc w:val="right"/>
              <w:rPr>
                <w:color w:val="000000"/>
              </w:rPr>
            </w:pPr>
            <w:r>
              <w:rPr>
                <w:color w:val="000000"/>
              </w:rPr>
              <w:t>25</w:t>
            </w:r>
          </w:p>
        </w:tc>
        <w:tc>
          <w:tcPr>
            <w:tcW w:w="1417" w:type="dxa"/>
            <w:tcBorders>
              <w:top w:val="nil"/>
              <w:left w:val="nil"/>
              <w:bottom w:val="single" w:sz="4" w:space="0" w:color="000000"/>
              <w:right w:val="single" w:sz="4" w:space="0" w:color="000000"/>
            </w:tcBorders>
            <w:shd w:val="clear" w:color="auto" w:fill="auto"/>
            <w:vAlign w:val="center"/>
          </w:tcPr>
          <w:p w14:paraId="0000012D" w14:textId="77777777" w:rsidR="0015498A" w:rsidRDefault="00064CEB">
            <w:pPr>
              <w:jc w:val="right"/>
              <w:rPr>
                <w:color w:val="000000"/>
              </w:rPr>
            </w:pPr>
            <w:r>
              <w:rPr>
                <w:color w:val="000000"/>
              </w:rPr>
              <w:t>42</w:t>
            </w:r>
          </w:p>
        </w:tc>
        <w:tc>
          <w:tcPr>
            <w:tcW w:w="1276" w:type="dxa"/>
            <w:tcBorders>
              <w:top w:val="nil"/>
              <w:left w:val="nil"/>
              <w:bottom w:val="single" w:sz="4" w:space="0" w:color="000000"/>
              <w:right w:val="single" w:sz="4" w:space="0" w:color="000000"/>
            </w:tcBorders>
            <w:shd w:val="clear" w:color="auto" w:fill="auto"/>
            <w:vAlign w:val="center"/>
          </w:tcPr>
          <w:p w14:paraId="0000012E" w14:textId="77777777" w:rsidR="0015498A" w:rsidRDefault="00064CEB">
            <w:pPr>
              <w:jc w:val="right"/>
              <w:rPr>
                <w:color w:val="000000"/>
              </w:rPr>
            </w:pPr>
            <w:r>
              <w:rPr>
                <w:color w:val="000000"/>
              </w:rPr>
              <w:t>6</w:t>
            </w:r>
          </w:p>
        </w:tc>
        <w:tc>
          <w:tcPr>
            <w:tcW w:w="1139" w:type="dxa"/>
            <w:tcBorders>
              <w:top w:val="nil"/>
              <w:left w:val="nil"/>
              <w:bottom w:val="single" w:sz="4" w:space="0" w:color="000000"/>
              <w:right w:val="single" w:sz="4" w:space="0" w:color="000000"/>
            </w:tcBorders>
            <w:shd w:val="clear" w:color="auto" w:fill="auto"/>
            <w:vAlign w:val="center"/>
          </w:tcPr>
          <w:p w14:paraId="0000012F" w14:textId="77777777" w:rsidR="0015498A" w:rsidRDefault="00064CEB">
            <w:pPr>
              <w:jc w:val="right"/>
              <w:rPr>
                <w:color w:val="000000"/>
              </w:rPr>
            </w:pPr>
            <w:r>
              <w:rPr>
                <w:color w:val="000000"/>
              </w:rPr>
              <w:t>19</w:t>
            </w:r>
          </w:p>
        </w:tc>
        <w:tc>
          <w:tcPr>
            <w:tcW w:w="1412" w:type="dxa"/>
            <w:tcBorders>
              <w:top w:val="nil"/>
              <w:left w:val="nil"/>
              <w:bottom w:val="single" w:sz="4" w:space="0" w:color="000000"/>
              <w:right w:val="single" w:sz="8" w:space="0" w:color="000000"/>
            </w:tcBorders>
            <w:shd w:val="clear" w:color="auto" w:fill="auto"/>
            <w:vAlign w:val="center"/>
          </w:tcPr>
          <w:p w14:paraId="00000130" w14:textId="77777777" w:rsidR="0015498A" w:rsidRDefault="00064CEB">
            <w:pPr>
              <w:jc w:val="right"/>
              <w:rPr>
                <w:color w:val="000000"/>
              </w:rPr>
            </w:pPr>
            <w:r>
              <w:rPr>
                <w:color w:val="000000"/>
              </w:rPr>
              <w:t>5</w:t>
            </w:r>
          </w:p>
        </w:tc>
      </w:tr>
      <w:tr w:rsidR="0015498A" w14:paraId="131F84CC"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31" w14:textId="77777777" w:rsidR="0015498A" w:rsidRDefault="00064CEB">
            <w:pPr>
              <w:jc w:val="left"/>
              <w:rPr>
                <w:color w:val="000000"/>
              </w:rPr>
            </w:pPr>
            <w:r>
              <w:rPr>
                <w:color w:val="000000"/>
              </w:rPr>
              <w:t>ADNM</w:t>
            </w:r>
          </w:p>
        </w:tc>
        <w:tc>
          <w:tcPr>
            <w:tcW w:w="993" w:type="dxa"/>
            <w:tcBorders>
              <w:top w:val="nil"/>
              <w:left w:val="nil"/>
              <w:bottom w:val="single" w:sz="4" w:space="0" w:color="000000"/>
              <w:right w:val="single" w:sz="4" w:space="0" w:color="000000"/>
            </w:tcBorders>
            <w:shd w:val="clear" w:color="auto" w:fill="auto"/>
            <w:vAlign w:val="center"/>
          </w:tcPr>
          <w:p w14:paraId="00000132" w14:textId="77777777" w:rsidR="0015498A" w:rsidRDefault="00064CEB">
            <w:pPr>
              <w:jc w:val="right"/>
              <w:rPr>
                <w:color w:val="000000"/>
              </w:rPr>
            </w:pPr>
            <w:r>
              <w:rPr>
                <w:color w:val="000000"/>
              </w:rPr>
              <w:t>14</w:t>
            </w:r>
          </w:p>
        </w:tc>
        <w:tc>
          <w:tcPr>
            <w:tcW w:w="1701" w:type="dxa"/>
            <w:tcBorders>
              <w:top w:val="nil"/>
              <w:left w:val="nil"/>
              <w:bottom w:val="single" w:sz="4" w:space="0" w:color="000000"/>
              <w:right w:val="single" w:sz="4" w:space="0" w:color="000000"/>
            </w:tcBorders>
            <w:shd w:val="clear" w:color="auto" w:fill="auto"/>
            <w:vAlign w:val="center"/>
          </w:tcPr>
          <w:p w14:paraId="00000133" w14:textId="77777777" w:rsidR="0015498A" w:rsidRDefault="00064CEB">
            <w:pPr>
              <w:jc w:val="right"/>
              <w:rPr>
                <w:color w:val="000000"/>
              </w:rPr>
            </w:pPr>
            <w:r>
              <w:rPr>
                <w:color w:val="000000"/>
              </w:rPr>
              <w:t>3</w:t>
            </w:r>
          </w:p>
        </w:tc>
        <w:tc>
          <w:tcPr>
            <w:tcW w:w="1417" w:type="dxa"/>
            <w:tcBorders>
              <w:top w:val="nil"/>
              <w:left w:val="nil"/>
              <w:bottom w:val="single" w:sz="4" w:space="0" w:color="000000"/>
              <w:right w:val="single" w:sz="4" w:space="0" w:color="000000"/>
            </w:tcBorders>
            <w:shd w:val="clear" w:color="auto" w:fill="auto"/>
            <w:vAlign w:val="center"/>
          </w:tcPr>
          <w:p w14:paraId="00000134" w14:textId="77777777" w:rsidR="0015498A" w:rsidRDefault="00064CEB">
            <w:pPr>
              <w:jc w:val="right"/>
              <w:rPr>
                <w:color w:val="000000"/>
              </w:rPr>
            </w:pPr>
            <w:r>
              <w:rPr>
                <w:color w:val="000000"/>
              </w:rPr>
              <w:t>6</w:t>
            </w:r>
          </w:p>
        </w:tc>
        <w:tc>
          <w:tcPr>
            <w:tcW w:w="1276" w:type="dxa"/>
            <w:tcBorders>
              <w:top w:val="nil"/>
              <w:left w:val="nil"/>
              <w:bottom w:val="single" w:sz="4" w:space="0" w:color="000000"/>
              <w:right w:val="single" w:sz="4" w:space="0" w:color="000000"/>
            </w:tcBorders>
            <w:shd w:val="clear" w:color="auto" w:fill="auto"/>
            <w:vAlign w:val="center"/>
          </w:tcPr>
          <w:p w14:paraId="00000135" w14:textId="77777777" w:rsidR="0015498A" w:rsidRDefault="00064CEB">
            <w:pPr>
              <w:jc w:val="right"/>
              <w:rPr>
                <w:color w:val="000000"/>
              </w:rPr>
            </w:pPr>
            <w:r>
              <w:rPr>
                <w:color w:val="000000"/>
              </w:rPr>
              <w:t>3</w:t>
            </w:r>
          </w:p>
        </w:tc>
        <w:tc>
          <w:tcPr>
            <w:tcW w:w="1139" w:type="dxa"/>
            <w:tcBorders>
              <w:top w:val="nil"/>
              <w:left w:val="nil"/>
              <w:bottom w:val="single" w:sz="4" w:space="0" w:color="000000"/>
              <w:right w:val="single" w:sz="4" w:space="0" w:color="000000"/>
            </w:tcBorders>
            <w:shd w:val="clear" w:color="auto" w:fill="auto"/>
            <w:vAlign w:val="center"/>
          </w:tcPr>
          <w:p w14:paraId="00000136" w14:textId="77777777" w:rsidR="0015498A" w:rsidRDefault="00064CEB">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37" w14:textId="77777777" w:rsidR="0015498A" w:rsidRDefault="00064CEB">
            <w:pPr>
              <w:jc w:val="right"/>
              <w:rPr>
                <w:color w:val="000000"/>
              </w:rPr>
            </w:pPr>
            <w:r>
              <w:rPr>
                <w:color w:val="000000"/>
              </w:rPr>
              <w:t>1</w:t>
            </w:r>
          </w:p>
        </w:tc>
      </w:tr>
      <w:tr w:rsidR="0015498A" w14:paraId="3B364E6A"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38" w14:textId="77777777" w:rsidR="0015498A" w:rsidRDefault="00064CEB">
            <w:pPr>
              <w:jc w:val="left"/>
              <w:rPr>
                <w:color w:val="000000"/>
              </w:rPr>
            </w:pPr>
            <w:r>
              <w:rPr>
                <w:color w:val="000000"/>
              </w:rPr>
              <w:t>INS PL</w:t>
            </w:r>
          </w:p>
        </w:tc>
        <w:tc>
          <w:tcPr>
            <w:tcW w:w="993" w:type="dxa"/>
            <w:tcBorders>
              <w:top w:val="nil"/>
              <w:left w:val="nil"/>
              <w:bottom w:val="single" w:sz="4" w:space="0" w:color="000000"/>
              <w:right w:val="single" w:sz="4" w:space="0" w:color="000000"/>
            </w:tcBorders>
            <w:shd w:val="clear" w:color="auto" w:fill="auto"/>
            <w:vAlign w:val="center"/>
          </w:tcPr>
          <w:p w14:paraId="00000139" w14:textId="77777777" w:rsidR="0015498A" w:rsidRDefault="00064CEB">
            <w:pPr>
              <w:jc w:val="right"/>
              <w:rPr>
                <w:color w:val="000000"/>
              </w:rPr>
            </w:pPr>
            <w:r>
              <w:rPr>
                <w:color w:val="000000"/>
              </w:rPr>
              <w:t>2</w:t>
            </w:r>
          </w:p>
        </w:tc>
        <w:tc>
          <w:tcPr>
            <w:tcW w:w="1701" w:type="dxa"/>
            <w:tcBorders>
              <w:top w:val="nil"/>
              <w:left w:val="nil"/>
              <w:bottom w:val="single" w:sz="4" w:space="0" w:color="000000"/>
              <w:right w:val="single" w:sz="4" w:space="0" w:color="000000"/>
            </w:tcBorders>
            <w:shd w:val="clear" w:color="auto" w:fill="auto"/>
            <w:vAlign w:val="center"/>
          </w:tcPr>
          <w:p w14:paraId="0000013A" w14:textId="77777777" w:rsidR="0015498A" w:rsidRDefault="00064CEB">
            <w:pPr>
              <w:jc w:val="right"/>
              <w:rPr>
                <w:color w:val="000000"/>
              </w:rPr>
            </w:pPr>
            <w:r>
              <w:rPr>
                <w:color w:val="000000"/>
              </w:rPr>
              <w:t>1</w:t>
            </w:r>
          </w:p>
        </w:tc>
        <w:tc>
          <w:tcPr>
            <w:tcW w:w="1417" w:type="dxa"/>
            <w:tcBorders>
              <w:top w:val="nil"/>
              <w:left w:val="nil"/>
              <w:bottom w:val="single" w:sz="4" w:space="0" w:color="000000"/>
              <w:right w:val="single" w:sz="4" w:space="0" w:color="000000"/>
            </w:tcBorders>
            <w:shd w:val="clear" w:color="auto" w:fill="auto"/>
            <w:vAlign w:val="center"/>
          </w:tcPr>
          <w:p w14:paraId="0000013B" w14:textId="77777777" w:rsidR="0015498A" w:rsidRDefault="00064CEB">
            <w:pPr>
              <w:jc w:val="right"/>
              <w:rPr>
                <w:color w:val="000000"/>
              </w:rPr>
            </w:pPr>
            <w:r>
              <w:rPr>
                <w:color w:val="000000"/>
              </w:rPr>
              <w:t>0</w:t>
            </w:r>
          </w:p>
        </w:tc>
        <w:tc>
          <w:tcPr>
            <w:tcW w:w="1276" w:type="dxa"/>
            <w:tcBorders>
              <w:top w:val="nil"/>
              <w:left w:val="nil"/>
              <w:bottom w:val="single" w:sz="4" w:space="0" w:color="000000"/>
              <w:right w:val="single" w:sz="4" w:space="0" w:color="000000"/>
            </w:tcBorders>
            <w:shd w:val="clear" w:color="auto" w:fill="auto"/>
            <w:vAlign w:val="center"/>
          </w:tcPr>
          <w:p w14:paraId="0000013C" w14:textId="77777777" w:rsidR="0015498A" w:rsidRDefault="00064CEB">
            <w:pPr>
              <w:jc w:val="right"/>
              <w:rPr>
                <w:color w:val="000000"/>
              </w:rPr>
            </w:pPr>
            <w:r>
              <w:rPr>
                <w:color w:val="000000"/>
              </w:rPr>
              <w:t>3</w:t>
            </w:r>
          </w:p>
        </w:tc>
        <w:tc>
          <w:tcPr>
            <w:tcW w:w="1139" w:type="dxa"/>
            <w:tcBorders>
              <w:top w:val="nil"/>
              <w:left w:val="nil"/>
              <w:bottom w:val="single" w:sz="4" w:space="0" w:color="000000"/>
              <w:right w:val="single" w:sz="4" w:space="0" w:color="000000"/>
            </w:tcBorders>
            <w:shd w:val="clear" w:color="auto" w:fill="auto"/>
            <w:vAlign w:val="center"/>
          </w:tcPr>
          <w:p w14:paraId="0000013D" w14:textId="77777777" w:rsidR="0015498A" w:rsidRDefault="00064CEB">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3E" w14:textId="77777777" w:rsidR="0015498A" w:rsidRDefault="00064CEB">
            <w:pPr>
              <w:jc w:val="right"/>
              <w:rPr>
                <w:color w:val="000000"/>
              </w:rPr>
            </w:pPr>
            <w:r>
              <w:rPr>
                <w:color w:val="000000"/>
              </w:rPr>
              <w:t>1</w:t>
            </w:r>
          </w:p>
        </w:tc>
      </w:tr>
      <w:tr w:rsidR="0015498A" w14:paraId="2D6B1D37"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3F" w14:textId="77777777" w:rsidR="0015498A" w:rsidRDefault="00064CEB">
            <w:pPr>
              <w:jc w:val="left"/>
              <w:rPr>
                <w:color w:val="000000"/>
              </w:rPr>
            </w:pPr>
            <w:r>
              <w:rPr>
                <w:color w:val="000000"/>
              </w:rPr>
              <w:t>LOC PL</w:t>
            </w:r>
          </w:p>
        </w:tc>
        <w:tc>
          <w:tcPr>
            <w:tcW w:w="993" w:type="dxa"/>
            <w:tcBorders>
              <w:top w:val="nil"/>
              <w:left w:val="nil"/>
              <w:bottom w:val="single" w:sz="4" w:space="0" w:color="000000"/>
              <w:right w:val="single" w:sz="4" w:space="0" w:color="000000"/>
            </w:tcBorders>
            <w:shd w:val="clear" w:color="auto" w:fill="auto"/>
            <w:vAlign w:val="center"/>
          </w:tcPr>
          <w:p w14:paraId="00000140" w14:textId="77777777" w:rsidR="0015498A" w:rsidRDefault="00064CEB">
            <w:pPr>
              <w:jc w:val="right"/>
              <w:rPr>
                <w:color w:val="000000"/>
              </w:rPr>
            </w:pPr>
            <w:r>
              <w:rPr>
                <w:color w:val="000000"/>
              </w:rPr>
              <w:t>11</w:t>
            </w:r>
          </w:p>
        </w:tc>
        <w:tc>
          <w:tcPr>
            <w:tcW w:w="1701" w:type="dxa"/>
            <w:tcBorders>
              <w:top w:val="nil"/>
              <w:left w:val="nil"/>
              <w:bottom w:val="single" w:sz="4" w:space="0" w:color="000000"/>
              <w:right w:val="single" w:sz="4" w:space="0" w:color="000000"/>
            </w:tcBorders>
            <w:shd w:val="clear" w:color="auto" w:fill="auto"/>
            <w:vAlign w:val="center"/>
          </w:tcPr>
          <w:p w14:paraId="00000141" w14:textId="77777777" w:rsidR="0015498A" w:rsidRDefault="00064CEB">
            <w:pPr>
              <w:jc w:val="right"/>
              <w:rPr>
                <w:color w:val="000000"/>
              </w:rPr>
            </w:pPr>
            <w:r>
              <w:rPr>
                <w:color w:val="000000"/>
              </w:rPr>
              <w:t>3</w:t>
            </w:r>
          </w:p>
        </w:tc>
        <w:tc>
          <w:tcPr>
            <w:tcW w:w="1417" w:type="dxa"/>
            <w:tcBorders>
              <w:top w:val="nil"/>
              <w:left w:val="nil"/>
              <w:bottom w:val="single" w:sz="4" w:space="0" w:color="000000"/>
              <w:right w:val="single" w:sz="4" w:space="0" w:color="000000"/>
            </w:tcBorders>
            <w:shd w:val="clear" w:color="auto" w:fill="auto"/>
            <w:vAlign w:val="center"/>
          </w:tcPr>
          <w:p w14:paraId="00000142" w14:textId="77777777" w:rsidR="0015498A" w:rsidRDefault="00064CEB">
            <w:pPr>
              <w:jc w:val="right"/>
              <w:rPr>
                <w:color w:val="000000"/>
              </w:rPr>
            </w:pPr>
            <w:r>
              <w:rPr>
                <w:color w:val="000000"/>
              </w:rPr>
              <w:t>2</w:t>
            </w:r>
          </w:p>
        </w:tc>
        <w:tc>
          <w:tcPr>
            <w:tcW w:w="1276" w:type="dxa"/>
            <w:tcBorders>
              <w:top w:val="nil"/>
              <w:left w:val="nil"/>
              <w:bottom w:val="single" w:sz="4" w:space="0" w:color="000000"/>
              <w:right w:val="single" w:sz="4" w:space="0" w:color="000000"/>
            </w:tcBorders>
            <w:shd w:val="clear" w:color="auto" w:fill="auto"/>
            <w:vAlign w:val="center"/>
          </w:tcPr>
          <w:p w14:paraId="00000143" w14:textId="77777777" w:rsidR="0015498A" w:rsidRDefault="00064CEB">
            <w:pPr>
              <w:jc w:val="right"/>
              <w:rPr>
                <w:color w:val="000000"/>
              </w:rPr>
            </w:pPr>
            <w:r>
              <w:rPr>
                <w:color w:val="000000"/>
              </w:rPr>
              <w:t>4</w:t>
            </w:r>
          </w:p>
        </w:tc>
        <w:tc>
          <w:tcPr>
            <w:tcW w:w="1139" w:type="dxa"/>
            <w:tcBorders>
              <w:top w:val="nil"/>
              <w:left w:val="nil"/>
              <w:bottom w:val="single" w:sz="4" w:space="0" w:color="000000"/>
              <w:right w:val="single" w:sz="4" w:space="0" w:color="000000"/>
            </w:tcBorders>
            <w:shd w:val="clear" w:color="auto" w:fill="auto"/>
            <w:vAlign w:val="center"/>
          </w:tcPr>
          <w:p w14:paraId="00000144" w14:textId="77777777" w:rsidR="0015498A" w:rsidRDefault="00064CEB">
            <w:pPr>
              <w:jc w:val="right"/>
              <w:rPr>
                <w:color w:val="000000"/>
              </w:rPr>
            </w:pPr>
            <w:r>
              <w:rPr>
                <w:color w:val="000000"/>
              </w:rPr>
              <w:t>0</w:t>
            </w:r>
          </w:p>
        </w:tc>
        <w:tc>
          <w:tcPr>
            <w:tcW w:w="1412" w:type="dxa"/>
            <w:tcBorders>
              <w:top w:val="nil"/>
              <w:left w:val="nil"/>
              <w:bottom w:val="single" w:sz="4" w:space="0" w:color="000000"/>
              <w:right w:val="single" w:sz="8" w:space="0" w:color="000000"/>
            </w:tcBorders>
            <w:shd w:val="clear" w:color="auto" w:fill="auto"/>
            <w:vAlign w:val="center"/>
          </w:tcPr>
          <w:p w14:paraId="00000145" w14:textId="77777777" w:rsidR="0015498A" w:rsidRDefault="00064CEB">
            <w:pPr>
              <w:jc w:val="right"/>
              <w:rPr>
                <w:color w:val="000000"/>
              </w:rPr>
            </w:pPr>
            <w:r>
              <w:rPr>
                <w:color w:val="000000"/>
              </w:rPr>
              <w:t>1</w:t>
            </w:r>
          </w:p>
        </w:tc>
      </w:tr>
      <w:tr w:rsidR="0015498A" w14:paraId="014C7F41" w14:textId="77777777" w:rsidTr="007F22AC">
        <w:trPr>
          <w:cantSplit/>
          <w:trHeight w:val="290"/>
          <w:tblHeader/>
        </w:trPr>
        <w:tc>
          <w:tcPr>
            <w:tcW w:w="1124" w:type="dxa"/>
            <w:tcBorders>
              <w:top w:val="nil"/>
              <w:left w:val="single" w:sz="8" w:space="0" w:color="000000"/>
              <w:bottom w:val="single" w:sz="4" w:space="0" w:color="000000"/>
              <w:right w:val="single" w:sz="4" w:space="0" w:color="000000"/>
            </w:tcBorders>
            <w:shd w:val="clear" w:color="auto" w:fill="D9E2F3"/>
            <w:vAlign w:val="bottom"/>
          </w:tcPr>
          <w:p w14:paraId="00000146" w14:textId="77777777" w:rsidR="0015498A" w:rsidRDefault="00064CEB">
            <w:pPr>
              <w:jc w:val="left"/>
              <w:rPr>
                <w:color w:val="000000"/>
              </w:rPr>
            </w:pPr>
            <w:r>
              <w:rPr>
                <w:color w:val="000000"/>
              </w:rPr>
              <w:t>LOC SG</w:t>
            </w:r>
          </w:p>
        </w:tc>
        <w:tc>
          <w:tcPr>
            <w:tcW w:w="993" w:type="dxa"/>
            <w:tcBorders>
              <w:top w:val="nil"/>
              <w:left w:val="nil"/>
              <w:bottom w:val="single" w:sz="4" w:space="0" w:color="000000"/>
              <w:right w:val="single" w:sz="4" w:space="0" w:color="000000"/>
            </w:tcBorders>
            <w:shd w:val="clear" w:color="auto" w:fill="auto"/>
            <w:vAlign w:val="center"/>
          </w:tcPr>
          <w:p w14:paraId="00000147" w14:textId="77777777" w:rsidR="0015498A" w:rsidRDefault="00064CEB">
            <w:pPr>
              <w:jc w:val="right"/>
              <w:rPr>
                <w:color w:val="000000"/>
              </w:rPr>
            </w:pPr>
            <w:r>
              <w:rPr>
                <w:color w:val="000000"/>
              </w:rPr>
              <w:t>30</w:t>
            </w:r>
          </w:p>
        </w:tc>
        <w:tc>
          <w:tcPr>
            <w:tcW w:w="1701" w:type="dxa"/>
            <w:tcBorders>
              <w:top w:val="nil"/>
              <w:left w:val="nil"/>
              <w:bottom w:val="single" w:sz="4" w:space="0" w:color="000000"/>
              <w:right w:val="single" w:sz="4" w:space="0" w:color="000000"/>
            </w:tcBorders>
            <w:shd w:val="clear" w:color="auto" w:fill="auto"/>
            <w:vAlign w:val="center"/>
          </w:tcPr>
          <w:p w14:paraId="00000148" w14:textId="77777777" w:rsidR="0015498A" w:rsidRDefault="00064CEB">
            <w:pPr>
              <w:jc w:val="right"/>
              <w:rPr>
                <w:color w:val="000000"/>
              </w:rPr>
            </w:pPr>
            <w:r>
              <w:rPr>
                <w:color w:val="000000"/>
              </w:rPr>
              <w:t>13</w:t>
            </w:r>
          </w:p>
        </w:tc>
        <w:tc>
          <w:tcPr>
            <w:tcW w:w="1417" w:type="dxa"/>
            <w:tcBorders>
              <w:top w:val="nil"/>
              <w:left w:val="nil"/>
              <w:bottom w:val="single" w:sz="4" w:space="0" w:color="000000"/>
              <w:right w:val="single" w:sz="4" w:space="0" w:color="000000"/>
            </w:tcBorders>
            <w:shd w:val="clear" w:color="auto" w:fill="auto"/>
            <w:vAlign w:val="center"/>
          </w:tcPr>
          <w:p w14:paraId="00000149" w14:textId="77777777" w:rsidR="0015498A" w:rsidRDefault="00064CEB">
            <w:pPr>
              <w:jc w:val="right"/>
              <w:rPr>
                <w:color w:val="000000"/>
              </w:rPr>
            </w:pPr>
            <w:r>
              <w:rPr>
                <w:color w:val="000000"/>
              </w:rPr>
              <w:t>13</w:t>
            </w:r>
          </w:p>
        </w:tc>
        <w:tc>
          <w:tcPr>
            <w:tcW w:w="1276" w:type="dxa"/>
            <w:tcBorders>
              <w:top w:val="nil"/>
              <w:left w:val="nil"/>
              <w:bottom w:val="single" w:sz="4" w:space="0" w:color="000000"/>
              <w:right w:val="single" w:sz="4" w:space="0" w:color="000000"/>
            </w:tcBorders>
            <w:shd w:val="clear" w:color="auto" w:fill="auto"/>
            <w:vAlign w:val="center"/>
          </w:tcPr>
          <w:p w14:paraId="0000014A" w14:textId="77777777" w:rsidR="0015498A" w:rsidRDefault="00064CEB">
            <w:pPr>
              <w:jc w:val="right"/>
              <w:rPr>
                <w:color w:val="000000"/>
              </w:rPr>
            </w:pPr>
            <w:r>
              <w:rPr>
                <w:color w:val="000000"/>
              </w:rPr>
              <w:t>8</w:t>
            </w:r>
          </w:p>
        </w:tc>
        <w:tc>
          <w:tcPr>
            <w:tcW w:w="1139" w:type="dxa"/>
            <w:tcBorders>
              <w:top w:val="nil"/>
              <w:left w:val="nil"/>
              <w:bottom w:val="single" w:sz="4" w:space="0" w:color="000000"/>
              <w:right w:val="single" w:sz="4" w:space="0" w:color="000000"/>
            </w:tcBorders>
            <w:shd w:val="clear" w:color="auto" w:fill="auto"/>
            <w:vAlign w:val="center"/>
          </w:tcPr>
          <w:p w14:paraId="0000014B" w14:textId="77777777" w:rsidR="0015498A" w:rsidRDefault="00064CEB">
            <w:pPr>
              <w:jc w:val="right"/>
              <w:rPr>
                <w:color w:val="000000"/>
              </w:rPr>
            </w:pPr>
            <w:r>
              <w:rPr>
                <w:color w:val="000000"/>
              </w:rPr>
              <w:t>5</w:t>
            </w:r>
          </w:p>
        </w:tc>
        <w:tc>
          <w:tcPr>
            <w:tcW w:w="1412" w:type="dxa"/>
            <w:tcBorders>
              <w:top w:val="nil"/>
              <w:left w:val="nil"/>
              <w:bottom w:val="single" w:sz="4" w:space="0" w:color="000000"/>
              <w:right w:val="single" w:sz="8" w:space="0" w:color="000000"/>
            </w:tcBorders>
            <w:shd w:val="clear" w:color="auto" w:fill="auto"/>
            <w:vAlign w:val="center"/>
          </w:tcPr>
          <w:p w14:paraId="0000014C" w14:textId="77777777" w:rsidR="0015498A" w:rsidRDefault="00064CEB">
            <w:pPr>
              <w:jc w:val="right"/>
              <w:rPr>
                <w:color w:val="000000"/>
              </w:rPr>
            </w:pPr>
            <w:r>
              <w:rPr>
                <w:color w:val="000000"/>
              </w:rPr>
              <w:t>3</w:t>
            </w:r>
          </w:p>
        </w:tc>
      </w:tr>
    </w:tbl>
    <w:p w14:paraId="0000014D" w14:textId="77777777" w:rsidR="0015498A" w:rsidRDefault="0015498A"/>
    <w:p w14:paraId="0000014E" w14:textId="77777777" w:rsidR="0015498A" w:rsidRDefault="00064CEB">
      <w:r>
        <w:t>Based on the data for the most prolific cells for intra-speaker variation (overabundance) we created individual summary tables to explore inter-speaker variation with RStudio (</w:t>
      </w:r>
      <w:r>
        <w:rPr>
          <w:i/>
        </w:rPr>
        <w:t>see attachment</w:t>
      </w:r>
      <w:r>
        <w:t xml:space="preserve">). There is a table for each form of each cell, showing the total of times each individual form has been used (=n) for each individual variable; the proportion of the total occurrences of this specific form (face to others) on the corpus of this cluster (variable); </w:t>
      </w:r>
      <w:r>
        <w:rPr>
          <w:color w:val="4472C4"/>
        </w:rPr>
        <w:t xml:space="preserve">and the proportion of speakers of the group using it. </w:t>
      </w:r>
      <w:r>
        <w:t>See for example (Table 2).</w:t>
      </w:r>
    </w:p>
    <w:p w14:paraId="0000014F" w14:textId="07E11CF4" w:rsidR="000D0332" w:rsidRDefault="000D0332">
      <w:r>
        <w:br w:type="page"/>
      </w:r>
    </w:p>
    <w:p w14:paraId="00000150" w14:textId="77777777" w:rsidR="0015498A" w:rsidRDefault="00064CEB" w:rsidP="000D0332">
      <w:pPr>
        <w:pStyle w:val="Caption"/>
      </w:pPr>
      <w:bookmarkStart w:id="23" w:name="_heading=h.4d34og8" w:colFirst="0" w:colLast="0"/>
      <w:bookmarkEnd w:id="23"/>
      <w:r w:rsidRPr="000D0332">
        <w:rPr>
          <w:bCs/>
        </w:rPr>
        <w:lastRenderedPageBreak/>
        <w:t>Table 2</w:t>
      </w:r>
      <w:r w:rsidRPr="000D0332">
        <w:t xml:space="preserve"> </w:t>
      </w:r>
      <w:r>
        <w:t xml:space="preserve">Distribution of the </w:t>
      </w:r>
      <w:r w:rsidRPr="00385528">
        <w:rPr>
          <w:i/>
          <w:lang w:val="be-BY"/>
        </w:rPr>
        <w:t>ɦod</w:t>
      </w:r>
      <w:r>
        <w:t xml:space="preserve"> form (B7) of the GEN PL of ‘year’</w:t>
      </w:r>
    </w:p>
    <w:p w14:paraId="00000151" w14:textId="36DE0187"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 </w:t>
      </w:r>
      <w:r w:rsidR="00064CEB">
        <w:rPr>
          <w:b/>
          <w:sz w:val="20"/>
          <w:szCs w:val="20"/>
        </w:rPr>
        <w:t xml:space="preserve">Variable </w:t>
      </w:r>
      <w:r w:rsidR="00064CEB">
        <w:rPr>
          <w:b/>
          <w:sz w:val="20"/>
          <w:szCs w:val="20"/>
        </w:rPr>
        <w:tab/>
      </w:r>
      <w:r>
        <w:rPr>
          <w:b/>
          <w:sz w:val="20"/>
          <w:szCs w:val="20"/>
        </w:rPr>
        <w:tab/>
      </w:r>
      <w:r w:rsidR="00064CEB">
        <w:rPr>
          <w:b/>
          <w:sz w:val="20"/>
          <w:szCs w:val="20"/>
        </w:rPr>
        <w:t xml:space="preserve">Total(=n) </w:t>
      </w:r>
      <w:r w:rsidR="00064CEB">
        <w:rPr>
          <w:b/>
          <w:sz w:val="20"/>
          <w:szCs w:val="20"/>
        </w:rPr>
        <w:tab/>
        <w:t>Occurrences %</w:t>
      </w:r>
      <w:r w:rsidR="00064CEB">
        <w:rPr>
          <w:b/>
          <w:sz w:val="20"/>
          <w:szCs w:val="20"/>
        </w:rPr>
        <w:tab/>
        <w:t xml:space="preserve">Total %_ of users in cluster </w:t>
      </w:r>
    </w:p>
    <w:p w14:paraId="00000152" w14:textId="4E919F33"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1  Women &lt; 75    </w:t>
      </w:r>
      <w:r w:rsidR="00064CEB">
        <w:rPr>
          <w:sz w:val="20"/>
          <w:szCs w:val="20"/>
        </w:rPr>
        <w:tab/>
        <w:t xml:space="preserve">31               </w:t>
      </w:r>
      <w:r w:rsidR="00064CEB">
        <w:rPr>
          <w:sz w:val="20"/>
          <w:szCs w:val="20"/>
        </w:rPr>
        <w:tab/>
      </w:r>
      <w:r w:rsidR="00064CEB">
        <w:rPr>
          <w:sz w:val="20"/>
          <w:szCs w:val="20"/>
        </w:rPr>
        <w:tab/>
        <w:t xml:space="preserve">49.21                       </w:t>
      </w:r>
      <w:r w:rsidR="00064CEB">
        <w:rPr>
          <w:sz w:val="20"/>
          <w:szCs w:val="20"/>
        </w:rPr>
        <w:tab/>
        <w:t>33.33</w:t>
      </w:r>
    </w:p>
    <w:p w14:paraId="00000153" w14:textId="4E3ED8BC"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2   Women 75+    </w:t>
      </w:r>
      <w:r w:rsidR="00064CEB">
        <w:rPr>
          <w:sz w:val="20"/>
          <w:szCs w:val="20"/>
        </w:rPr>
        <w:tab/>
        <w:t xml:space="preserve">21               </w:t>
      </w:r>
      <w:r w:rsidR="00064CEB">
        <w:rPr>
          <w:sz w:val="20"/>
          <w:szCs w:val="20"/>
        </w:rPr>
        <w:tab/>
      </w:r>
      <w:r w:rsidR="00064CEB">
        <w:rPr>
          <w:sz w:val="20"/>
          <w:szCs w:val="20"/>
        </w:rPr>
        <w:tab/>
        <w:t xml:space="preserve">33.33                       </w:t>
      </w:r>
      <w:r w:rsidR="00064CEB">
        <w:rPr>
          <w:sz w:val="20"/>
          <w:szCs w:val="20"/>
        </w:rPr>
        <w:tab/>
        <w:t>33.33</w:t>
      </w:r>
    </w:p>
    <w:p w14:paraId="00000154" w14:textId="79045DF2"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3   Men    </w:t>
      </w:r>
      <w:r w:rsidR="00064CEB">
        <w:rPr>
          <w:sz w:val="20"/>
          <w:szCs w:val="20"/>
        </w:rPr>
        <w:tab/>
      </w:r>
      <w:r>
        <w:rPr>
          <w:sz w:val="20"/>
          <w:szCs w:val="20"/>
        </w:rPr>
        <w:tab/>
      </w:r>
      <w:r w:rsidR="00064CEB">
        <w:rPr>
          <w:sz w:val="20"/>
          <w:szCs w:val="20"/>
        </w:rPr>
        <w:t xml:space="preserve">11               </w:t>
      </w:r>
      <w:r w:rsidR="00064CEB">
        <w:rPr>
          <w:sz w:val="20"/>
          <w:szCs w:val="20"/>
        </w:rPr>
        <w:tab/>
      </w:r>
      <w:r w:rsidR="00064CEB">
        <w:rPr>
          <w:sz w:val="20"/>
          <w:szCs w:val="20"/>
        </w:rPr>
        <w:tab/>
        <w:t xml:space="preserve">17.46                       </w:t>
      </w:r>
      <w:r w:rsidR="00064CEB">
        <w:rPr>
          <w:sz w:val="20"/>
          <w:szCs w:val="20"/>
        </w:rPr>
        <w:tab/>
        <w:t>33.33</w:t>
      </w:r>
    </w:p>
    <w:p w14:paraId="00000155" w14:textId="379504A6"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4   East    </w:t>
      </w:r>
      <w:r w:rsidR="00064CEB">
        <w:rPr>
          <w:sz w:val="20"/>
          <w:szCs w:val="20"/>
        </w:rPr>
        <w:tab/>
      </w:r>
      <w:r>
        <w:rPr>
          <w:sz w:val="20"/>
          <w:szCs w:val="20"/>
        </w:rPr>
        <w:tab/>
      </w:r>
      <w:r w:rsidR="00064CEB">
        <w:rPr>
          <w:sz w:val="20"/>
          <w:szCs w:val="20"/>
        </w:rPr>
        <w:t xml:space="preserve">51               </w:t>
      </w:r>
      <w:r w:rsidR="00064CEB">
        <w:rPr>
          <w:sz w:val="20"/>
          <w:szCs w:val="20"/>
        </w:rPr>
        <w:tab/>
      </w:r>
      <w:r w:rsidR="00064CEB">
        <w:rPr>
          <w:sz w:val="20"/>
          <w:szCs w:val="20"/>
        </w:rPr>
        <w:tab/>
        <w:t xml:space="preserve">80.95                       </w:t>
      </w:r>
      <w:r w:rsidR="00064CEB">
        <w:rPr>
          <w:sz w:val="20"/>
          <w:szCs w:val="20"/>
        </w:rPr>
        <w:tab/>
        <w:t>76.19</w:t>
      </w:r>
    </w:p>
    <w:p w14:paraId="00000156" w14:textId="6AE03855"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5   West    </w:t>
      </w:r>
      <w:r w:rsidR="00064CEB">
        <w:rPr>
          <w:sz w:val="20"/>
          <w:szCs w:val="20"/>
        </w:rPr>
        <w:tab/>
      </w:r>
      <w:r>
        <w:rPr>
          <w:sz w:val="20"/>
          <w:szCs w:val="20"/>
        </w:rPr>
        <w:tab/>
      </w:r>
      <w:r w:rsidR="00064CEB">
        <w:rPr>
          <w:sz w:val="20"/>
          <w:szCs w:val="20"/>
        </w:rPr>
        <w:t xml:space="preserve">10               </w:t>
      </w:r>
      <w:r w:rsidR="00064CEB">
        <w:rPr>
          <w:sz w:val="20"/>
          <w:szCs w:val="20"/>
        </w:rPr>
        <w:tab/>
      </w:r>
      <w:r w:rsidR="00064CEB">
        <w:rPr>
          <w:sz w:val="20"/>
          <w:szCs w:val="20"/>
        </w:rPr>
        <w:tab/>
        <w:t xml:space="preserve">15.87                       </w:t>
      </w:r>
      <w:r w:rsidR="00064CEB">
        <w:rPr>
          <w:sz w:val="20"/>
          <w:szCs w:val="20"/>
        </w:rPr>
        <w:tab/>
        <w:t>14.29</w:t>
      </w:r>
    </w:p>
    <w:p w14:paraId="00000157" w14:textId="7D40B1BB"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6   Poland     </w:t>
      </w:r>
      <w:r w:rsidR="00064CEB">
        <w:rPr>
          <w:sz w:val="20"/>
          <w:szCs w:val="20"/>
        </w:rPr>
        <w:tab/>
        <w:t xml:space="preserve">2                </w:t>
      </w:r>
      <w:r w:rsidR="00064CEB">
        <w:rPr>
          <w:sz w:val="20"/>
          <w:szCs w:val="20"/>
        </w:rPr>
        <w:tab/>
      </w:r>
      <w:r w:rsidR="00064CEB">
        <w:rPr>
          <w:sz w:val="20"/>
          <w:szCs w:val="20"/>
        </w:rPr>
        <w:tab/>
        <w:t xml:space="preserve">3.17                         </w:t>
      </w:r>
      <w:r w:rsidR="00064CEB">
        <w:rPr>
          <w:sz w:val="20"/>
          <w:szCs w:val="20"/>
        </w:rPr>
        <w:tab/>
        <w:t>9.52</w:t>
      </w:r>
    </w:p>
    <w:p w14:paraId="00000158" w14:textId="35EF4799"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7   Length 1     </w:t>
      </w:r>
      <w:r w:rsidR="00064CEB">
        <w:rPr>
          <w:sz w:val="20"/>
          <w:szCs w:val="20"/>
        </w:rPr>
        <w:tab/>
        <w:t xml:space="preserve">4                </w:t>
      </w:r>
      <w:r w:rsidR="00064CEB">
        <w:rPr>
          <w:sz w:val="20"/>
          <w:szCs w:val="20"/>
        </w:rPr>
        <w:tab/>
      </w:r>
      <w:r w:rsidR="00064CEB">
        <w:rPr>
          <w:sz w:val="20"/>
          <w:szCs w:val="20"/>
        </w:rPr>
        <w:tab/>
        <w:t xml:space="preserve">6.35                         </w:t>
      </w:r>
      <w:r w:rsidR="00064CEB">
        <w:rPr>
          <w:sz w:val="20"/>
          <w:szCs w:val="20"/>
        </w:rPr>
        <w:tab/>
        <w:t>9.52</w:t>
      </w:r>
    </w:p>
    <w:p w14:paraId="00000159" w14:textId="379A8B61"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8   Length 2    </w:t>
      </w:r>
      <w:r w:rsidR="00064CEB">
        <w:rPr>
          <w:sz w:val="20"/>
          <w:szCs w:val="20"/>
        </w:rPr>
        <w:tab/>
        <w:t xml:space="preserve">37               </w:t>
      </w:r>
      <w:r w:rsidR="00064CEB">
        <w:rPr>
          <w:sz w:val="20"/>
          <w:szCs w:val="20"/>
        </w:rPr>
        <w:tab/>
      </w:r>
      <w:r w:rsidR="00064CEB">
        <w:rPr>
          <w:sz w:val="20"/>
          <w:szCs w:val="20"/>
        </w:rPr>
        <w:tab/>
        <w:t xml:space="preserve">58.73                       </w:t>
      </w:r>
      <w:r w:rsidR="00064CEB">
        <w:rPr>
          <w:sz w:val="20"/>
          <w:szCs w:val="20"/>
        </w:rPr>
        <w:tab/>
        <w:t>52.38</w:t>
      </w:r>
    </w:p>
    <w:p w14:paraId="0000015A" w14:textId="3EE1D710"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9   Length 3     </w:t>
      </w:r>
      <w:r w:rsidR="00064CEB">
        <w:rPr>
          <w:sz w:val="20"/>
          <w:szCs w:val="20"/>
        </w:rPr>
        <w:tab/>
        <w:t xml:space="preserve">5                </w:t>
      </w:r>
      <w:r w:rsidR="00064CEB">
        <w:rPr>
          <w:sz w:val="20"/>
          <w:szCs w:val="20"/>
        </w:rPr>
        <w:tab/>
      </w:r>
      <w:r w:rsidR="00064CEB">
        <w:rPr>
          <w:sz w:val="20"/>
          <w:szCs w:val="20"/>
        </w:rPr>
        <w:tab/>
        <w:t xml:space="preserve">7.94                         </w:t>
      </w:r>
      <w:r w:rsidR="00064CEB">
        <w:rPr>
          <w:sz w:val="20"/>
          <w:szCs w:val="20"/>
        </w:rPr>
        <w:tab/>
        <w:t>23.81</w:t>
      </w:r>
    </w:p>
    <w:p w14:paraId="0000015B" w14:textId="0879EF9E" w:rsidR="0015498A" w:rsidRDefault="00AD0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r>
        <w:rPr>
          <w:sz w:val="20"/>
          <w:szCs w:val="20"/>
        </w:rPr>
        <w:tab/>
      </w:r>
      <w:r w:rsidR="00064CEB">
        <w:rPr>
          <w:sz w:val="20"/>
          <w:szCs w:val="20"/>
        </w:rPr>
        <w:t xml:space="preserve">10 Length 4    </w:t>
      </w:r>
      <w:r w:rsidR="00064CEB">
        <w:rPr>
          <w:sz w:val="20"/>
          <w:szCs w:val="20"/>
        </w:rPr>
        <w:tab/>
        <w:t xml:space="preserve">17               </w:t>
      </w:r>
      <w:r w:rsidR="00064CEB">
        <w:rPr>
          <w:sz w:val="20"/>
          <w:szCs w:val="20"/>
        </w:rPr>
        <w:tab/>
      </w:r>
      <w:r w:rsidR="00064CEB">
        <w:rPr>
          <w:sz w:val="20"/>
          <w:szCs w:val="20"/>
        </w:rPr>
        <w:tab/>
        <w:t xml:space="preserve">26.98                      </w:t>
      </w:r>
      <w:r w:rsidR="00064CEB">
        <w:rPr>
          <w:sz w:val="20"/>
          <w:szCs w:val="20"/>
        </w:rPr>
        <w:tab/>
        <w:t>14.29</w:t>
      </w:r>
    </w:p>
    <w:p w14:paraId="0000015C" w14:textId="5813BAB1" w:rsidR="0015498A" w:rsidRDefault="00154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20"/>
          <w:szCs w:val="20"/>
        </w:rPr>
      </w:pPr>
    </w:p>
    <w:p w14:paraId="0000015D" w14:textId="77777777" w:rsidR="0015498A" w:rsidRDefault="0015498A"/>
    <w:p w14:paraId="0000015E" w14:textId="18090C04" w:rsidR="0015498A" w:rsidRDefault="00064CEB">
      <w:r>
        <w:t xml:space="preserve">We then calculated multiple cluster analyses using the k-means cluster method (see attached data). Cluster analysis, or clustering, is a statistical technique that sorts different objects or points into groups in a way that the degree of association between two objects is maximal if they belong to the same group and minimal otherwise. We were looking for inherent structures in data and grouping them in the best possible way. In </w:t>
      </w:r>
      <w:r>
        <w:rPr>
          <w:color w:val="4472C4"/>
        </w:rPr>
        <w:t>most datasets the elbow method</w:t>
      </w:r>
      <w:r>
        <w:t xml:space="preserve"> (optimal number of clusters) </w:t>
      </w:r>
      <w:r>
        <w:rPr>
          <w:color w:val="4472C4"/>
        </w:rPr>
        <w:t>was 4</w:t>
      </w:r>
      <w:r w:rsidR="00C62184">
        <w:rPr>
          <w:color w:val="4472C4"/>
        </w:rPr>
        <w:t xml:space="preserve">. </w:t>
      </w:r>
      <w:r w:rsidR="00B86DF1">
        <w:t xml:space="preserve">The reason why we get this number may be also the common source of the datasets and the way they were generated or just simply not diverse enough patterns. </w:t>
      </w:r>
      <w:r w:rsidR="00C62184">
        <w:rPr>
          <w:color w:val="4472C4"/>
        </w:rPr>
        <w:t xml:space="preserve">The axes created by those clusters are the 2-D simplification of </w:t>
      </w:r>
      <w:r w:rsidR="00F1087B">
        <w:rPr>
          <w:color w:val="4472C4"/>
        </w:rPr>
        <w:t>multiple dimensions of the data, which would be otherwise impossible to see for the human eye. Effectively, what we were trying to figure out is whether there is any characteristic of the population that is well defined and more or less prone to overabundance. We have observed some tendencies:</w:t>
      </w:r>
      <w:r>
        <w:t xml:space="preserve"> the two more recurrent distinctive clusters seemed to be men from Poland and women over 75 from Eastern Belarus.</w:t>
      </w:r>
      <w:r w:rsidR="00F1087B">
        <w:t xml:space="preserve"> For example, in (Figure 5).</w:t>
      </w:r>
    </w:p>
    <w:p w14:paraId="55B26904" w14:textId="77777777" w:rsidR="000D0332" w:rsidRDefault="000D0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rPr>
      </w:pPr>
    </w:p>
    <w:p w14:paraId="0000015F" w14:textId="798D3F9F" w:rsidR="0015498A" w:rsidRDefault="00064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b/>
          <w:lang w:val="be-BY"/>
        </w:rPr>
      </w:pPr>
      <w:r w:rsidRPr="00385528">
        <w:rPr>
          <w:b/>
          <w:lang w:val="be-BY"/>
        </w:rPr>
        <w:t>Cluster avg_tot_form count predominant_gender_age predominant_area avg_length</w:t>
      </w:r>
    </w:p>
    <w:p w14:paraId="613F82CC" w14:textId="5C89C425" w:rsidR="005345B8" w:rsidRDefault="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be-BY"/>
        </w:rPr>
      </w:pPr>
    </w:p>
    <w:tbl>
      <w:tblPr>
        <w:tblStyle w:val="TableGrid"/>
        <w:tblW w:w="0" w:type="auto"/>
        <w:tblLook w:val="04A0" w:firstRow="1" w:lastRow="0" w:firstColumn="1" w:lastColumn="0" w:noHBand="0" w:noVBand="1"/>
      </w:tblPr>
      <w:tblGrid>
        <w:gridCol w:w="718"/>
        <w:gridCol w:w="762"/>
        <w:gridCol w:w="783"/>
        <w:gridCol w:w="1418"/>
        <w:gridCol w:w="992"/>
        <w:gridCol w:w="762"/>
      </w:tblGrid>
      <w:tr w:rsidR="005345B8" w14:paraId="5BEE8F7A" w14:textId="77777777" w:rsidTr="005345B8">
        <w:tc>
          <w:tcPr>
            <w:tcW w:w="718" w:type="dxa"/>
            <w:tcBorders>
              <w:bottom w:val="nil"/>
            </w:tcBorders>
            <w:shd w:val="clear" w:color="auto" w:fill="000000" w:themeFill="text1"/>
          </w:tcPr>
          <w:p w14:paraId="5004A34B" w14:textId="3799BFEC"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5345B8">
              <w:rPr>
                <w:shd w:val="clear" w:color="auto" w:fill="000000" w:themeFill="text1"/>
                <w:lang w:val="be-BY"/>
              </w:rPr>
              <w:t>&lt;int&gt;</w:t>
            </w:r>
          </w:p>
        </w:tc>
        <w:tc>
          <w:tcPr>
            <w:tcW w:w="762" w:type="dxa"/>
            <w:tcBorders>
              <w:bottom w:val="nil"/>
            </w:tcBorders>
            <w:shd w:val="clear" w:color="auto" w:fill="000000" w:themeFill="text1"/>
          </w:tcPr>
          <w:p w14:paraId="5CF95F9E" w14:textId="16BDD34A"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5345B8">
              <w:rPr>
                <w:shd w:val="clear" w:color="auto" w:fill="000000" w:themeFill="text1"/>
                <w:lang w:val="be-BY"/>
              </w:rPr>
              <w:t>&lt;dbl&gt;</w:t>
            </w:r>
          </w:p>
        </w:tc>
        <w:tc>
          <w:tcPr>
            <w:tcW w:w="783" w:type="dxa"/>
            <w:tcBorders>
              <w:bottom w:val="nil"/>
            </w:tcBorders>
            <w:shd w:val="clear" w:color="auto" w:fill="000000" w:themeFill="text1"/>
          </w:tcPr>
          <w:p w14:paraId="65D61566" w14:textId="5F9562E4"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5345B8">
              <w:rPr>
                <w:shd w:val="clear" w:color="auto" w:fill="000000" w:themeFill="text1"/>
                <w:lang w:val="be-BY"/>
              </w:rPr>
              <w:t>&lt;int&gt;</w:t>
            </w:r>
          </w:p>
        </w:tc>
        <w:tc>
          <w:tcPr>
            <w:tcW w:w="1418" w:type="dxa"/>
            <w:tcBorders>
              <w:bottom w:val="nil"/>
            </w:tcBorders>
            <w:shd w:val="clear" w:color="auto" w:fill="000000" w:themeFill="text1"/>
          </w:tcPr>
          <w:p w14:paraId="60FFE490" w14:textId="00CB0C4D"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5345B8">
              <w:rPr>
                <w:shd w:val="clear" w:color="auto" w:fill="000000" w:themeFill="text1"/>
                <w:lang w:val="be-BY"/>
              </w:rPr>
              <w:t xml:space="preserve">&lt;chr&gt;      </w:t>
            </w:r>
          </w:p>
        </w:tc>
        <w:tc>
          <w:tcPr>
            <w:tcW w:w="992" w:type="dxa"/>
            <w:tcBorders>
              <w:bottom w:val="nil"/>
            </w:tcBorders>
            <w:shd w:val="clear" w:color="auto" w:fill="000000" w:themeFill="text1"/>
          </w:tcPr>
          <w:p w14:paraId="53F0417A" w14:textId="4D21ED5C"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5345B8">
              <w:rPr>
                <w:shd w:val="clear" w:color="auto" w:fill="000000" w:themeFill="text1"/>
                <w:lang w:val="be-BY"/>
              </w:rPr>
              <w:t xml:space="preserve">&lt;chr&gt;       </w:t>
            </w:r>
          </w:p>
        </w:tc>
        <w:tc>
          <w:tcPr>
            <w:tcW w:w="762" w:type="dxa"/>
            <w:tcBorders>
              <w:bottom w:val="nil"/>
            </w:tcBorders>
            <w:shd w:val="clear" w:color="auto" w:fill="000000" w:themeFill="text1"/>
          </w:tcPr>
          <w:p w14:paraId="430CC501" w14:textId="7AA7E5DD"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5345B8">
              <w:rPr>
                <w:shd w:val="clear" w:color="auto" w:fill="000000" w:themeFill="text1"/>
                <w:lang w:val="be-BY"/>
              </w:rPr>
              <w:t>&lt;dbl&gt;</w:t>
            </w:r>
          </w:p>
        </w:tc>
      </w:tr>
      <w:tr w:rsidR="005345B8" w14:paraId="32E89971" w14:textId="77777777" w:rsidTr="005345B8">
        <w:tc>
          <w:tcPr>
            <w:tcW w:w="718" w:type="dxa"/>
            <w:tcBorders>
              <w:top w:val="nil"/>
              <w:left w:val="nil"/>
              <w:bottom w:val="nil"/>
              <w:right w:val="nil"/>
            </w:tcBorders>
            <w:shd w:val="clear" w:color="auto" w:fill="D9D9D9" w:themeFill="background1" w:themeFillShade="D9"/>
          </w:tcPr>
          <w:p w14:paraId="6A032C89" w14:textId="08ADBB39"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Pr>
                <w:lang w:val="eu-ES"/>
              </w:rPr>
              <w:t>#</w:t>
            </w:r>
            <w:r w:rsidRPr="00385528">
              <w:rPr>
                <w:lang w:val="be-BY"/>
              </w:rPr>
              <w:t>1</w:t>
            </w:r>
          </w:p>
        </w:tc>
        <w:tc>
          <w:tcPr>
            <w:tcW w:w="762" w:type="dxa"/>
            <w:tcBorders>
              <w:top w:val="nil"/>
              <w:left w:val="nil"/>
              <w:bottom w:val="nil"/>
              <w:right w:val="nil"/>
            </w:tcBorders>
          </w:tcPr>
          <w:p w14:paraId="16D06F38" w14:textId="5FF6CF00"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eu-ES"/>
              </w:rPr>
            </w:pPr>
            <w:r>
              <w:rPr>
                <w:lang w:val="eu-ES"/>
              </w:rPr>
              <w:t>0</w:t>
            </w:r>
          </w:p>
        </w:tc>
        <w:tc>
          <w:tcPr>
            <w:tcW w:w="783" w:type="dxa"/>
            <w:tcBorders>
              <w:top w:val="nil"/>
              <w:left w:val="nil"/>
              <w:bottom w:val="nil"/>
              <w:right w:val="nil"/>
            </w:tcBorders>
          </w:tcPr>
          <w:p w14:paraId="55477CF3" w14:textId="7A3AE207"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eu-ES"/>
              </w:rPr>
            </w:pPr>
            <w:r>
              <w:rPr>
                <w:lang w:val="eu-ES"/>
              </w:rPr>
              <w:t>14</w:t>
            </w:r>
          </w:p>
        </w:tc>
        <w:tc>
          <w:tcPr>
            <w:tcW w:w="1418" w:type="dxa"/>
            <w:tcBorders>
              <w:top w:val="nil"/>
              <w:left w:val="nil"/>
              <w:bottom w:val="nil"/>
              <w:right w:val="nil"/>
            </w:tcBorders>
          </w:tcPr>
          <w:p w14:paraId="32916CAA" w14:textId="385FF7C9"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385528">
              <w:rPr>
                <w:lang w:val="be-BY"/>
              </w:rPr>
              <w:t>male</w:t>
            </w:r>
          </w:p>
        </w:tc>
        <w:tc>
          <w:tcPr>
            <w:tcW w:w="992" w:type="dxa"/>
            <w:tcBorders>
              <w:top w:val="nil"/>
              <w:left w:val="nil"/>
              <w:bottom w:val="nil"/>
              <w:right w:val="nil"/>
            </w:tcBorders>
          </w:tcPr>
          <w:p w14:paraId="10028F4D" w14:textId="01A8B089"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t>Poland</w:t>
            </w:r>
          </w:p>
        </w:tc>
        <w:tc>
          <w:tcPr>
            <w:tcW w:w="762" w:type="dxa"/>
            <w:tcBorders>
              <w:top w:val="nil"/>
              <w:left w:val="nil"/>
              <w:bottom w:val="nil"/>
              <w:right w:val="nil"/>
            </w:tcBorders>
          </w:tcPr>
          <w:p w14:paraId="4D4032C5" w14:textId="257F8B85"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t>NA</w:t>
            </w:r>
          </w:p>
        </w:tc>
      </w:tr>
      <w:tr w:rsidR="005345B8" w14:paraId="6485187B" w14:textId="77777777" w:rsidTr="005345B8">
        <w:tc>
          <w:tcPr>
            <w:tcW w:w="718" w:type="dxa"/>
            <w:tcBorders>
              <w:top w:val="nil"/>
              <w:left w:val="nil"/>
              <w:bottom w:val="nil"/>
              <w:right w:val="nil"/>
            </w:tcBorders>
            <w:shd w:val="clear" w:color="auto" w:fill="D9D9D9" w:themeFill="background1" w:themeFillShade="D9"/>
          </w:tcPr>
          <w:p w14:paraId="205350C8" w14:textId="5BF14811"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Pr>
                <w:lang w:val="eu-ES"/>
              </w:rPr>
              <w:t>#</w:t>
            </w:r>
            <w:r w:rsidRPr="00385528">
              <w:rPr>
                <w:lang w:val="be-BY"/>
              </w:rPr>
              <w:t>2</w:t>
            </w:r>
          </w:p>
        </w:tc>
        <w:tc>
          <w:tcPr>
            <w:tcW w:w="762" w:type="dxa"/>
            <w:tcBorders>
              <w:top w:val="nil"/>
              <w:left w:val="nil"/>
              <w:bottom w:val="nil"/>
              <w:right w:val="nil"/>
            </w:tcBorders>
          </w:tcPr>
          <w:p w14:paraId="374EBC22" w14:textId="1A701589"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eu-ES"/>
              </w:rPr>
            </w:pPr>
            <w:r>
              <w:rPr>
                <w:lang w:val="eu-ES"/>
              </w:rPr>
              <w:t>0</w:t>
            </w:r>
          </w:p>
        </w:tc>
        <w:tc>
          <w:tcPr>
            <w:tcW w:w="783" w:type="dxa"/>
            <w:tcBorders>
              <w:top w:val="nil"/>
              <w:left w:val="nil"/>
              <w:bottom w:val="nil"/>
              <w:right w:val="nil"/>
            </w:tcBorders>
          </w:tcPr>
          <w:p w14:paraId="62943606" w14:textId="104D0B50"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eu-ES"/>
              </w:rPr>
            </w:pPr>
            <w:r>
              <w:rPr>
                <w:lang w:val="eu-ES"/>
              </w:rPr>
              <w:t>10</w:t>
            </w:r>
          </w:p>
        </w:tc>
        <w:tc>
          <w:tcPr>
            <w:tcW w:w="1418" w:type="dxa"/>
            <w:tcBorders>
              <w:top w:val="nil"/>
              <w:left w:val="nil"/>
              <w:bottom w:val="nil"/>
              <w:right w:val="nil"/>
            </w:tcBorders>
          </w:tcPr>
          <w:p w14:paraId="6AE95D91" w14:textId="3A2A4C48"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eu-ES"/>
              </w:rPr>
            </w:pPr>
            <w:r w:rsidRPr="00385528">
              <w:rPr>
                <w:lang w:val="be-BY"/>
              </w:rPr>
              <w:t>female 75</w:t>
            </w:r>
            <w:r>
              <w:rPr>
                <w:lang w:val="eu-ES"/>
              </w:rPr>
              <w:t>+</w:t>
            </w:r>
          </w:p>
        </w:tc>
        <w:tc>
          <w:tcPr>
            <w:tcW w:w="992" w:type="dxa"/>
            <w:tcBorders>
              <w:top w:val="nil"/>
              <w:left w:val="nil"/>
              <w:bottom w:val="nil"/>
              <w:right w:val="nil"/>
            </w:tcBorders>
          </w:tcPr>
          <w:p w14:paraId="15B77844" w14:textId="53E790B0"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t>East</w:t>
            </w:r>
          </w:p>
        </w:tc>
        <w:tc>
          <w:tcPr>
            <w:tcW w:w="762" w:type="dxa"/>
            <w:tcBorders>
              <w:top w:val="nil"/>
              <w:left w:val="nil"/>
              <w:bottom w:val="nil"/>
              <w:right w:val="nil"/>
            </w:tcBorders>
          </w:tcPr>
          <w:p w14:paraId="3A8D9475" w14:textId="5E247FA2"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t>NA</w:t>
            </w:r>
          </w:p>
        </w:tc>
      </w:tr>
      <w:tr w:rsidR="005345B8" w14:paraId="355D83DA" w14:textId="77777777" w:rsidTr="005345B8">
        <w:tc>
          <w:tcPr>
            <w:tcW w:w="718" w:type="dxa"/>
            <w:tcBorders>
              <w:top w:val="nil"/>
              <w:left w:val="nil"/>
              <w:bottom w:val="nil"/>
              <w:right w:val="nil"/>
            </w:tcBorders>
            <w:shd w:val="clear" w:color="auto" w:fill="D9D9D9" w:themeFill="background1" w:themeFillShade="D9"/>
          </w:tcPr>
          <w:p w14:paraId="61090790" w14:textId="4D8656E3"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Pr>
                <w:lang w:val="eu-ES"/>
              </w:rPr>
              <w:t>#</w:t>
            </w:r>
            <w:r w:rsidRPr="00385528">
              <w:rPr>
                <w:lang w:val="be-BY"/>
              </w:rPr>
              <w:t>3</w:t>
            </w:r>
          </w:p>
        </w:tc>
        <w:tc>
          <w:tcPr>
            <w:tcW w:w="762" w:type="dxa"/>
            <w:tcBorders>
              <w:top w:val="nil"/>
              <w:left w:val="nil"/>
              <w:bottom w:val="nil"/>
              <w:right w:val="nil"/>
            </w:tcBorders>
          </w:tcPr>
          <w:p w14:paraId="32741A32" w14:textId="58F6D6C6"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eu-ES"/>
              </w:rPr>
            </w:pPr>
            <w:r>
              <w:rPr>
                <w:lang w:val="eu-ES"/>
              </w:rPr>
              <w:t>1</w:t>
            </w:r>
          </w:p>
        </w:tc>
        <w:tc>
          <w:tcPr>
            <w:tcW w:w="783" w:type="dxa"/>
            <w:tcBorders>
              <w:top w:val="nil"/>
              <w:left w:val="nil"/>
              <w:bottom w:val="nil"/>
              <w:right w:val="nil"/>
            </w:tcBorders>
          </w:tcPr>
          <w:p w14:paraId="2B1DC5CF" w14:textId="76B7AEDC"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eu-ES"/>
              </w:rPr>
            </w:pPr>
            <w:r>
              <w:rPr>
                <w:lang w:val="eu-ES"/>
              </w:rPr>
              <w:t>5</w:t>
            </w:r>
          </w:p>
        </w:tc>
        <w:tc>
          <w:tcPr>
            <w:tcW w:w="1418" w:type="dxa"/>
            <w:tcBorders>
              <w:top w:val="nil"/>
              <w:left w:val="nil"/>
              <w:bottom w:val="nil"/>
              <w:right w:val="nil"/>
            </w:tcBorders>
          </w:tcPr>
          <w:p w14:paraId="303A6147" w14:textId="0BE0073F"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385528">
              <w:rPr>
                <w:lang w:val="be-BY"/>
              </w:rPr>
              <w:t>male</w:t>
            </w:r>
          </w:p>
        </w:tc>
        <w:tc>
          <w:tcPr>
            <w:tcW w:w="992" w:type="dxa"/>
            <w:tcBorders>
              <w:top w:val="nil"/>
              <w:left w:val="nil"/>
              <w:bottom w:val="nil"/>
              <w:right w:val="nil"/>
            </w:tcBorders>
          </w:tcPr>
          <w:p w14:paraId="4AB2BAC8" w14:textId="54757EFE"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t>West</w:t>
            </w:r>
          </w:p>
        </w:tc>
        <w:tc>
          <w:tcPr>
            <w:tcW w:w="762" w:type="dxa"/>
            <w:tcBorders>
              <w:top w:val="nil"/>
              <w:left w:val="nil"/>
              <w:bottom w:val="nil"/>
              <w:right w:val="nil"/>
            </w:tcBorders>
          </w:tcPr>
          <w:p w14:paraId="45B46A44" w14:textId="394147E3"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t>NA</w:t>
            </w:r>
          </w:p>
        </w:tc>
      </w:tr>
      <w:tr w:rsidR="005345B8" w14:paraId="1E613ECE" w14:textId="77777777" w:rsidTr="005345B8">
        <w:tc>
          <w:tcPr>
            <w:tcW w:w="718" w:type="dxa"/>
            <w:tcBorders>
              <w:top w:val="nil"/>
              <w:left w:val="nil"/>
              <w:bottom w:val="nil"/>
              <w:right w:val="nil"/>
            </w:tcBorders>
            <w:shd w:val="clear" w:color="auto" w:fill="D9D9D9" w:themeFill="background1" w:themeFillShade="D9"/>
          </w:tcPr>
          <w:p w14:paraId="5F98112B" w14:textId="32598F5C"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Pr>
                <w:lang w:val="eu-ES"/>
              </w:rPr>
              <w:t>#</w:t>
            </w:r>
            <w:r w:rsidRPr="00385528">
              <w:rPr>
                <w:lang w:val="be-BY"/>
              </w:rPr>
              <w:t>4</w:t>
            </w:r>
          </w:p>
        </w:tc>
        <w:tc>
          <w:tcPr>
            <w:tcW w:w="762" w:type="dxa"/>
            <w:tcBorders>
              <w:top w:val="nil"/>
              <w:left w:val="nil"/>
              <w:bottom w:val="nil"/>
              <w:right w:val="nil"/>
            </w:tcBorders>
          </w:tcPr>
          <w:p w14:paraId="67D789B1" w14:textId="109A5801"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eu-ES"/>
              </w:rPr>
            </w:pPr>
            <w:r>
              <w:rPr>
                <w:lang w:val="eu-ES"/>
              </w:rPr>
              <w:t>0</w:t>
            </w:r>
          </w:p>
        </w:tc>
        <w:tc>
          <w:tcPr>
            <w:tcW w:w="783" w:type="dxa"/>
            <w:tcBorders>
              <w:top w:val="nil"/>
              <w:left w:val="nil"/>
              <w:bottom w:val="nil"/>
              <w:right w:val="nil"/>
            </w:tcBorders>
          </w:tcPr>
          <w:p w14:paraId="52CA3ACB" w14:textId="72228948"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eu-ES"/>
              </w:rPr>
            </w:pPr>
            <w:r>
              <w:rPr>
                <w:lang w:val="eu-ES"/>
              </w:rPr>
              <w:t>34</w:t>
            </w:r>
          </w:p>
        </w:tc>
        <w:tc>
          <w:tcPr>
            <w:tcW w:w="1418" w:type="dxa"/>
            <w:tcBorders>
              <w:top w:val="nil"/>
              <w:left w:val="nil"/>
              <w:bottom w:val="nil"/>
              <w:right w:val="nil"/>
            </w:tcBorders>
          </w:tcPr>
          <w:p w14:paraId="333E6260" w14:textId="128CDF65"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rsidRPr="00385528">
              <w:rPr>
                <w:lang w:val="be-BY"/>
              </w:rPr>
              <w:t xml:space="preserve">female  </w:t>
            </w:r>
            <w:r>
              <w:t>&lt;</w:t>
            </w:r>
            <w:r w:rsidRPr="00385528">
              <w:rPr>
                <w:lang w:val="be-BY"/>
              </w:rPr>
              <w:t>75</w:t>
            </w:r>
          </w:p>
        </w:tc>
        <w:tc>
          <w:tcPr>
            <w:tcW w:w="992" w:type="dxa"/>
            <w:tcBorders>
              <w:top w:val="nil"/>
              <w:left w:val="nil"/>
              <w:bottom w:val="nil"/>
              <w:right w:val="nil"/>
            </w:tcBorders>
          </w:tcPr>
          <w:p w14:paraId="7B50D48A" w14:textId="6C7F9364" w:rsidR="005345B8" w:rsidRP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pPr>
            <w:r>
              <w:t>East</w:t>
            </w:r>
          </w:p>
        </w:tc>
        <w:tc>
          <w:tcPr>
            <w:tcW w:w="762" w:type="dxa"/>
            <w:tcBorders>
              <w:top w:val="nil"/>
              <w:left w:val="nil"/>
              <w:bottom w:val="nil"/>
              <w:right w:val="nil"/>
            </w:tcBorders>
          </w:tcPr>
          <w:p w14:paraId="66F69FE7" w14:textId="186FA7BC" w:rsidR="005345B8" w:rsidRDefault="005345B8" w:rsidP="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lang w:val="be-BY"/>
              </w:rPr>
            </w:pPr>
            <w:r>
              <w:t>NA</w:t>
            </w:r>
          </w:p>
        </w:tc>
      </w:tr>
    </w:tbl>
    <w:p w14:paraId="2C3698D5" w14:textId="10CA5E31" w:rsidR="005345B8" w:rsidRDefault="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be-BY"/>
        </w:rPr>
      </w:pPr>
    </w:p>
    <w:p w14:paraId="3E8C285C" w14:textId="77777777" w:rsidR="005345B8" w:rsidRPr="002C6564" w:rsidRDefault="0053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s-ES_tradnl"/>
        </w:rPr>
      </w:pPr>
    </w:p>
    <w:p w14:paraId="5891D22D" w14:textId="77777777" w:rsidR="00B60C3B" w:rsidRDefault="00064CEB" w:rsidP="00B60C3B">
      <w:pPr>
        <w:keepNext/>
      </w:pPr>
      <w:r>
        <w:rPr>
          <w:noProof/>
        </w:rPr>
        <w:lastRenderedPageBreak/>
        <w:drawing>
          <wp:inline distT="0" distB="0" distL="0" distR="0" wp14:anchorId="15EC330E" wp14:editId="216F67A5">
            <wp:extent cx="5731510" cy="409384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510" cy="4093845"/>
                    </a:xfrm>
                    <a:prstGeom prst="rect">
                      <a:avLst/>
                    </a:prstGeom>
                    <a:ln/>
                  </pic:spPr>
                </pic:pic>
              </a:graphicData>
            </a:graphic>
          </wp:inline>
        </w:drawing>
      </w:r>
      <w:bookmarkStart w:id="24" w:name="_heading=h.2s8eyo1" w:colFirst="0" w:colLast="0"/>
      <w:bookmarkEnd w:id="24"/>
    </w:p>
    <w:p w14:paraId="00000168" w14:textId="1711E973" w:rsidR="0015498A" w:rsidRPr="00B60C3B" w:rsidRDefault="00B60C3B" w:rsidP="00B60C3B">
      <w:pPr>
        <w:pStyle w:val="Caption"/>
        <w:jc w:val="both"/>
      </w:pPr>
      <w:bookmarkStart w:id="25" w:name="_Ref143631894"/>
      <w:r>
        <w:t xml:space="preserve">Figure </w:t>
      </w:r>
      <w:fldSimple w:instr=" SEQ Figure \* ARABIC ">
        <w:r>
          <w:rPr>
            <w:noProof/>
          </w:rPr>
          <w:t>5</w:t>
        </w:r>
      </w:fldSimple>
      <w:bookmarkEnd w:id="25"/>
      <w:r>
        <w:t xml:space="preserve"> </w:t>
      </w:r>
      <w:r w:rsidRPr="00B60C3B">
        <w:rPr>
          <w:b w:val="0"/>
          <w:bCs/>
          <w:color w:val="000000"/>
        </w:rPr>
        <w:t xml:space="preserve">Overabundance patterns for </w:t>
      </w:r>
      <w:r w:rsidRPr="00B60C3B">
        <w:rPr>
          <w:b w:val="0"/>
          <w:bCs/>
          <w:smallCaps/>
          <w:color w:val="000000"/>
        </w:rPr>
        <w:t>loc sg</w:t>
      </w:r>
      <w:r w:rsidRPr="00B60C3B">
        <w:rPr>
          <w:b w:val="0"/>
          <w:bCs/>
          <w:color w:val="000000"/>
        </w:rPr>
        <w:t xml:space="preserve"> of the noun ‘year’</w:t>
      </w:r>
    </w:p>
    <w:p w14:paraId="2652F640" w14:textId="2CBFFC00" w:rsidR="00F1087B" w:rsidRPr="000A0E10" w:rsidRDefault="00064CEB" w:rsidP="000A0E10">
      <w:pPr>
        <w:pStyle w:val="Article"/>
      </w:pPr>
      <w:r>
        <w:t>In the plot on (</w:t>
      </w:r>
      <w:r w:rsidR="00B60C3B">
        <w:fldChar w:fldCharType="begin"/>
      </w:r>
      <w:r w:rsidR="00B60C3B">
        <w:instrText xml:space="preserve"> REF _Ref143631894 \h </w:instrText>
      </w:r>
      <w:r w:rsidR="00B60C3B">
        <w:fldChar w:fldCharType="separate"/>
      </w:r>
      <w:r w:rsidR="00B60C3B">
        <w:t xml:space="preserve">Figure </w:t>
      </w:r>
      <w:r w:rsidR="00B60C3B">
        <w:rPr>
          <w:noProof/>
        </w:rPr>
        <w:t>5</w:t>
      </w:r>
      <w:r w:rsidR="00B60C3B">
        <w:fldChar w:fldCharType="end"/>
      </w:r>
      <w:r>
        <w:t>), each dot symbolises a data point and the different colours and shapes represent the clusters. The spatial distribution on the plot provides a sense of distance or dissimilarity. Points that are closer together on the plot are more alike concerning the features under study; whilst, distance between points means dissimilarity.</w:t>
      </w:r>
      <w:r w:rsidR="00FE40FD">
        <w:t xml:space="preserve"> The most distinctive cluster in </w:t>
      </w:r>
      <w:r>
        <w:t xml:space="preserve"> </w:t>
      </w:r>
      <w:r w:rsidR="00FE40FD">
        <w:t>(</w:t>
      </w:r>
      <w:r w:rsidR="00B60C3B">
        <w:fldChar w:fldCharType="begin"/>
      </w:r>
      <w:r w:rsidR="00B60C3B">
        <w:instrText xml:space="preserve"> REF _Ref143631894 \h </w:instrText>
      </w:r>
      <w:r w:rsidR="00B60C3B">
        <w:fldChar w:fldCharType="separate"/>
      </w:r>
      <w:r w:rsidR="00B60C3B">
        <w:t xml:space="preserve">Figure </w:t>
      </w:r>
      <w:r w:rsidR="00B60C3B">
        <w:rPr>
          <w:noProof/>
        </w:rPr>
        <w:t>5</w:t>
      </w:r>
      <w:r w:rsidR="00B60C3B">
        <w:fldChar w:fldCharType="end"/>
      </w:r>
      <w:r w:rsidR="00FE40FD">
        <w:t>)</w:t>
      </w:r>
      <w:r w:rsidR="00FE40FD">
        <w:rPr>
          <w:highlight w:val="yellow"/>
        </w:rPr>
        <w:t xml:space="preserve"> is #3 representing men from Podlasie, followed by #1, which also involves men, though from Western Belarus. </w:t>
      </w:r>
      <w:r w:rsidR="00FE40FD">
        <w:t xml:space="preserve">The majority of predictors in the logistic regression binomial model are not statistically significant, with the exception of </w:t>
      </w:r>
      <w:r w:rsidR="00FE40FD" w:rsidRPr="00FE40FD">
        <w:rPr>
          <w:b/>
          <w:bCs/>
          <w:smallCaps/>
        </w:rPr>
        <w:t>gender/age:</w:t>
      </w:r>
      <w:r w:rsidR="00FE40FD">
        <w:rPr>
          <w:smallCaps/>
        </w:rPr>
        <w:t xml:space="preserve"> </w:t>
      </w:r>
      <w:r w:rsidR="00FE40FD" w:rsidRPr="00FE40FD">
        <w:rPr>
          <w:smallCaps/>
        </w:rPr>
        <w:t>male</w:t>
      </w:r>
      <w:r w:rsidR="00FE40FD">
        <w:t xml:space="preserve">. This suggests that being </w:t>
      </w:r>
      <w:r w:rsidR="00FE40FD" w:rsidRPr="00FE40FD">
        <w:rPr>
          <w:smallCaps/>
        </w:rPr>
        <w:t>male</w:t>
      </w:r>
      <w:r w:rsidR="00FE40FD">
        <w:t xml:space="preserve"> might have some influence on the outcome, but the evidence is not very strong.</w:t>
      </w:r>
    </w:p>
    <w:p w14:paraId="6D0340E2" w14:textId="22D899DE" w:rsidR="000A0E10" w:rsidRDefault="00F1087B" w:rsidP="006F215D">
      <w:pPr>
        <w:pStyle w:val="Article"/>
      </w:pPr>
      <w:r>
        <w:t>Nevertheless,</w:t>
      </w:r>
      <w:r w:rsidR="00FE40FD">
        <w:t xml:space="preserve"> after an overall look at all the </w:t>
      </w:r>
      <w:r w:rsidR="00B86DF1">
        <w:t>plots for all the cells under study</w:t>
      </w:r>
      <w:r>
        <w:t xml:space="preserve"> there are many overlaps between clusters </w:t>
      </w:r>
      <w:r w:rsidR="000F6B3F">
        <w:t xml:space="preserve">as in </w:t>
      </w:r>
      <w:r>
        <w:t>(</w:t>
      </w:r>
      <w:r w:rsidR="00B60C3B">
        <w:fldChar w:fldCharType="begin"/>
      </w:r>
      <w:r w:rsidR="00B60C3B">
        <w:instrText xml:space="preserve"> REF _Ref143631917 \h </w:instrText>
      </w:r>
      <w:r w:rsidR="00B60C3B">
        <w:fldChar w:fldCharType="separate"/>
      </w:r>
      <w:r w:rsidR="00B60C3B">
        <w:t xml:space="preserve">Figure </w:t>
      </w:r>
      <w:r w:rsidR="00B60C3B">
        <w:rPr>
          <w:noProof/>
        </w:rPr>
        <w:t>6</w:t>
      </w:r>
      <w:r w:rsidR="00B60C3B">
        <w:fldChar w:fldCharType="end"/>
      </w:r>
      <w:r>
        <w:t>)</w:t>
      </w:r>
      <w:r w:rsidR="000F6B3F">
        <w:t>.</w:t>
      </w:r>
      <w:r w:rsidR="006F215D">
        <w:t xml:space="preserve"> Cluster 1 stands out as the only group where every individual produces more than one form while speaking. Specifically, males from the East consistently show this tendency, whereas the remaining clusters (2-4) do not show no such tendency. No individual in these clusters produces more than one form. In any case</w:t>
      </w:r>
      <w:r w:rsidR="000F6B3F">
        <w:t>,</w:t>
      </w:r>
      <w:r>
        <w:t xml:space="preserve"> this method </w:t>
      </w:r>
      <w:r w:rsidR="000F6B3F">
        <w:t xml:space="preserve">has only exploratory purposes and </w:t>
      </w:r>
      <w:r>
        <w:t xml:space="preserve">cannot be used </w:t>
      </w:r>
      <w:r w:rsidR="000F6B3F">
        <w:t>for</w:t>
      </w:r>
      <w:r>
        <w:t xml:space="preserve"> validation.</w:t>
      </w:r>
    </w:p>
    <w:p w14:paraId="2290D284" w14:textId="77777777" w:rsidR="000A0E10" w:rsidRDefault="000A0E10" w:rsidP="006F215D">
      <w:pPr>
        <w:pStyle w:val="Artic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18"/>
        <w:gridCol w:w="762"/>
        <w:gridCol w:w="943"/>
        <w:gridCol w:w="1576"/>
        <w:gridCol w:w="1049"/>
        <w:gridCol w:w="992"/>
      </w:tblGrid>
      <w:tr w:rsidR="00B60C3B" w:rsidRPr="000A0E10" w14:paraId="1C668774" w14:textId="0D31D441" w:rsidTr="00B60C3B">
        <w:trPr>
          <w:trHeight w:hRule="exact" w:val="284"/>
        </w:trPr>
        <w:tc>
          <w:tcPr>
            <w:tcW w:w="988" w:type="dxa"/>
          </w:tcPr>
          <w:p w14:paraId="6E9E00C3" w14:textId="77777777" w:rsidR="000A0E10" w:rsidRPr="000A0E10" w:rsidRDefault="000A0E10" w:rsidP="000A0E10"/>
        </w:tc>
        <w:tc>
          <w:tcPr>
            <w:tcW w:w="718" w:type="dxa"/>
            <w:shd w:val="clear" w:color="auto" w:fill="000000" w:themeFill="text1"/>
          </w:tcPr>
          <w:p w14:paraId="3E902782" w14:textId="249FF075" w:rsidR="000A0E10" w:rsidRPr="000A0E10" w:rsidRDefault="000A0E10" w:rsidP="000A0E10">
            <w:r w:rsidRPr="000A0E10">
              <w:t>&lt;int&gt;</w:t>
            </w:r>
          </w:p>
        </w:tc>
        <w:tc>
          <w:tcPr>
            <w:tcW w:w="762" w:type="dxa"/>
            <w:shd w:val="clear" w:color="auto" w:fill="000000" w:themeFill="text1"/>
          </w:tcPr>
          <w:p w14:paraId="3B488B01" w14:textId="76649262" w:rsidR="000A0E10" w:rsidRPr="000A0E10" w:rsidRDefault="000A0E10" w:rsidP="000A0E10">
            <w:r w:rsidRPr="000A0E10">
              <w:t>&lt;dbl&gt;</w:t>
            </w:r>
          </w:p>
        </w:tc>
        <w:tc>
          <w:tcPr>
            <w:tcW w:w="718" w:type="dxa"/>
            <w:shd w:val="clear" w:color="auto" w:fill="000000" w:themeFill="text1"/>
          </w:tcPr>
          <w:p w14:paraId="69098AF7" w14:textId="4DF05AF9" w:rsidR="000A0E10" w:rsidRPr="000A0E10" w:rsidRDefault="000A0E10" w:rsidP="000A0E10">
            <w:r w:rsidRPr="000A0E10">
              <w:t>&lt;</w:t>
            </w:r>
            <w:r w:rsidR="00543443">
              <w:t xml:space="preserve">Data </w:t>
            </w:r>
            <w:r w:rsidRPr="000A0E10">
              <w:t>&gt;</w:t>
            </w:r>
          </w:p>
        </w:tc>
        <w:tc>
          <w:tcPr>
            <w:tcW w:w="1350" w:type="dxa"/>
            <w:shd w:val="clear" w:color="auto" w:fill="000000" w:themeFill="text1"/>
          </w:tcPr>
          <w:p w14:paraId="2E250B42" w14:textId="0CDB8CB2" w:rsidR="000A0E10" w:rsidRPr="000A0E10" w:rsidRDefault="000A0E10" w:rsidP="000A0E10">
            <w:r w:rsidRPr="000A0E10">
              <w:t>&lt;</w:t>
            </w:r>
            <w:r w:rsidR="00543443">
              <w:t>Gender/age</w:t>
            </w:r>
            <w:r w:rsidRPr="000A0E10">
              <w:t>&gt;</w:t>
            </w:r>
          </w:p>
        </w:tc>
        <w:tc>
          <w:tcPr>
            <w:tcW w:w="851" w:type="dxa"/>
            <w:shd w:val="clear" w:color="auto" w:fill="000000" w:themeFill="text1"/>
          </w:tcPr>
          <w:p w14:paraId="5E2DC189" w14:textId="0A6689E2" w:rsidR="000A0E10" w:rsidRPr="000A0E10" w:rsidRDefault="000A0E10" w:rsidP="000A0E10">
            <w:r w:rsidRPr="000A0E10">
              <w:t>&lt;</w:t>
            </w:r>
            <w:r w:rsidR="00543443">
              <w:t>Origin</w:t>
            </w:r>
            <w:r w:rsidRPr="000A0E10">
              <w:t>&gt;</w:t>
            </w:r>
          </w:p>
        </w:tc>
        <w:tc>
          <w:tcPr>
            <w:tcW w:w="992" w:type="dxa"/>
            <w:shd w:val="clear" w:color="auto" w:fill="000000" w:themeFill="text1"/>
          </w:tcPr>
          <w:p w14:paraId="4BA86F9E" w14:textId="4C124170" w:rsidR="000A0E10" w:rsidRPr="000A0E10" w:rsidRDefault="000A0E10" w:rsidP="000A0E10">
            <w:r w:rsidRPr="000A0E10">
              <w:t>&lt;dbl&gt;</w:t>
            </w:r>
          </w:p>
        </w:tc>
      </w:tr>
      <w:tr w:rsidR="00B60C3B" w:rsidRPr="000A0E10" w14:paraId="199000CB" w14:textId="17CEEE79" w:rsidTr="00B60C3B">
        <w:trPr>
          <w:trHeight w:hRule="exact" w:val="284"/>
        </w:trPr>
        <w:tc>
          <w:tcPr>
            <w:tcW w:w="988" w:type="dxa"/>
            <w:shd w:val="clear" w:color="auto" w:fill="FFFFFF" w:themeFill="background1"/>
          </w:tcPr>
          <w:p w14:paraId="1B60BC63" w14:textId="53F8EA9B" w:rsidR="00B60C3B" w:rsidRPr="000A0E10" w:rsidRDefault="00B60C3B" w:rsidP="00B60C3B">
            <w:r w:rsidRPr="000A0E10">
              <w:t>#1</w:t>
            </w:r>
          </w:p>
        </w:tc>
        <w:tc>
          <w:tcPr>
            <w:tcW w:w="718" w:type="dxa"/>
            <w:shd w:val="clear" w:color="auto" w:fill="E7E6E6" w:themeFill="background2"/>
          </w:tcPr>
          <w:p w14:paraId="6927F489" w14:textId="2746A159" w:rsidR="00B60C3B" w:rsidRPr="000A0E10" w:rsidRDefault="00B60C3B" w:rsidP="00B60C3B">
            <w:r w:rsidRPr="000A0E10">
              <w:t>#1</w:t>
            </w:r>
          </w:p>
        </w:tc>
        <w:tc>
          <w:tcPr>
            <w:tcW w:w="762" w:type="dxa"/>
          </w:tcPr>
          <w:p w14:paraId="3CDD0C0E" w14:textId="109685EF" w:rsidR="00B60C3B" w:rsidRPr="000A0E10" w:rsidRDefault="00B60C3B" w:rsidP="00B60C3B">
            <w:r w:rsidRPr="000A0E10">
              <w:t>1</w:t>
            </w:r>
          </w:p>
        </w:tc>
        <w:tc>
          <w:tcPr>
            <w:tcW w:w="718" w:type="dxa"/>
          </w:tcPr>
          <w:p w14:paraId="0724383A" w14:textId="1461987D" w:rsidR="00B60C3B" w:rsidRPr="000A0E10" w:rsidRDefault="00B60C3B" w:rsidP="00B60C3B">
            <w:r w:rsidRPr="000A0E10">
              <w:t>7</w:t>
            </w:r>
          </w:p>
        </w:tc>
        <w:tc>
          <w:tcPr>
            <w:tcW w:w="1350" w:type="dxa"/>
          </w:tcPr>
          <w:p w14:paraId="138DB2F5" w14:textId="67DF6CCA" w:rsidR="00B60C3B" w:rsidRPr="000A0E10" w:rsidRDefault="00B60C3B" w:rsidP="00B60C3B">
            <w:r w:rsidRPr="000A0E10">
              <w:t>Male</w:t>
            </w:r>
          </w:p>
        </w:tc>
        <w:tc>
          <w:tcPr>
            <w:tcW w:w="851" w:type="dxa"/>
          </w:tcPr>
          <w:p w14:paraId="3E172916" w14:textId="31B47DFE" w:rsidR="00B60C3B" w:rsidRPr="000A0E10" w:rsidRDefault="00B60C3B" w:rsidP="00B60C3B">
            <w:r w:rsidRPr="000A0E10">
              <w:t>East</w:t>
            </w:r>
          </w:p>
        </w:tc>
        <w:tc>
          <w:tcPr>
            <w:tcW w:w="992" w:type="dxa"/>
          </w:tcPr>
          <w:p w14:paraId="789F44E9" w14:textId="0E207145" w:rsidR="00B60C3B" w:rsidRPr="000A0E10" w:rsidRDefault="00B60C3B" w:rsidP="00B60C3B">
            <w:r w:rsidRPr="000A0E10">
              <w:t>NA</w:t>
            </w:r>
          </w:p>
        </w:tc>
      </w:tr>
      <w:tr w:rsidR="00B60C3B" w:rsidRPr="000A0E10" w14:paraId="2F2B3D51" w14:textId="11239E40" w:rsidTr="00B60C3B">
        <w:trPr>
          <w:trHeight w:hRule="exact" w:val="284"/>
        </w:trPr>
        <w:tc>
          <w:tcPr>
            <w:tcW w:w="988" w:type="dxa"/>
            <w:shd w:val="clear" w:color="auto" w:fill="FFFFFF" w:themeFill="background1"/>
          </w:tcPr>
          <w:p w14:paraId="2364482F" w14:textId="5D754A1F" w:rsidR="00B60C3B" w:rsidRPr="000A0E10" w:rsidRDefault="00B60C3B" w:rsidP="00B60C3B">
            <w:r w:rsidRPr="000A0E10">
              <w:t>#2</w:t>
            </w:r>
          </w:p>
        </w:tc>
        <w:tc>
          <w:tcPr>
            <w:tcW w:w="718" w:type="dxa"/>
            <w:shd w:val="clear" w:color="auto" w:fill="E7E6E6" w:themeFill="background2"/>
          </w:tcPr>
          <w:p w14:paraId="59320379" w14:textId="6F19D8E6" w:rsidR="00B60C3B" w:rsidRPr="000A0E10" w:rsidRDefault="00B60C3B" w:rsidP="00B60C3B">
            <w:r w:rsidRPr="000A0E10">
              <w:t>#2</w:t>
            </w:r>
          </w:p>
        </w:tc>
        <w:tc>
          <w:tcPr>
            <w:tcW w:w="762" w:type="dxa"/>
          </w:tcPr>
          <w:p w14:paraId="6EBC0EF9" w14:textId="07089C6A" w:rsidR="00B60C3B" w:rsidRPr="000A0E10" w:rsidRDefault="00B60C3B" w:rsidP="00B60C3B">
            <w:r w:rsidRPr="000A0E10">
              <w:t>0</w:t>
            </w:r>
          </w:p>
        </w:tc>
        <w:tc>
          <w:tcPr>
            <w:tcW w:w="718" w:type="dxa"/>
          </w:tcPr>
          <w:p w14:paraId="3F975461" w14:textId="51E68AA4" w:rsidR="00B60C3B" w:rsidRPr="000A0E10" w:rsidRDefault="00B60C3B" w:rsidP="00B60C3B">
            <w:r w:rsidRPr="000A0E10">
              <w:t>9</w:t>
            </w:r>
          </w:p>
        </w:tc>
        <w:tc>
          <w:tcPr>
            <w:tcW w:w="1350" w:type="dxa"/>
          </w:tcPr>
          <w:p w14:paraId="2B8CD2B3" w14:textId="5EE21210" w:rsidR="00B60C3B" w:rsidRPr="000A0E10" w:rsidRDefault="00B60C3B" w:rsidP="00B60C3B">
            <w:pPr>
              <w:rPr>
                <w:lang w:val="eu-ES"/>
              </w:rPr>
            </w:pPr>
            <w:r w:rsidRPr="000A0E10">
              <w:t>Female 75+</w:t>
            </w:r>
          </w:p>
        </w:tc>
        <w:tc>
          <w:tcPr>
            <w:tcW w:w="851" w:type="dxa"/>
          </w:tcPr>
          <w:p w14:paraId="547BDF1D" w14:textId="74523FEE" w:rsidR="00B60C3B" w:rsidRPr="000A0E10" w:rsidRDefault="00B60C3B" w:rsidP="00B60C3B">
            <w:r w:rsidRPr="000A0E10">
              <w:t>East</w:t>
            </w:r>
          </w:p>
        </w:tc>
        <w:tc>
          <w:tcPr>
            <w:tcW w:w="992" w:type="dxa"/>
          </w:tcPr>
          <w:p w14:paraId="1E7ABD9E" w14:textId="7BEF3843" w:rsidR="00B60C3B" w:rsidRPr="000A0E10" w:rsidRDefault="00B60C3B" w:rsidP="00B60C3B">
            <w:r w:rsidRPr="000A0E10">
              <w:t>NA</w:t>
            </w:r>
          </w:p>
        </w:tc>
      </w:tr>
      <w:tr w:rsidR="00B60C3B" w:rsidRPr="000A0E10" w14:paraId="61C3AB9A" w14:textId="65C90AFF" w:rsidTr="00B60C3B">
        <w:trPr>
          <w:trHeight w:hRule="exact" w:val="284"/>
        </w:trPr>
        <w:tc>
          <w:tcPr>
            <w:tcW w:w="988" w:type="dxa"/>
            <w:shd w:val="clear" w:color="auto" w:fill="FFFFFF" w:themeFill="background1"/>
          </w:tcPr>
          <w:p w14:paraId="3271C822" w14:textId="19386E6B" w:rsidR="00B60C3B" w:rsidRPr="000A0E10" w:rsidRDefault="00B60C3B" w:rsidP="00B60C3B">
            <w:r w:rsidRPr="000A0E10">
              <w:t>#3</w:t>
            </w:r>
          </w:p>
        </w:tc>
        <w:tc>
          <w:tcPr>
            <w:tcW w:w="718" w:type="dxa"/>
            <w:shd w:val="clear" w:color="auto" w:fill="E7E6E6" w:themeFill="background2"/>
          </w:tcPr>
          <w:p w14:paraId="52177C5E" w14:textId="7BC11AA8" w:rsidR="00B60C3B" w:rsidRPr="000A0E10" w:rsidRDefault="00B60C3B" w:rsidP="00B60C3B">
            <w:r w:rsidRPr="000A0E10">
              <w:t>#3</w:t>
            </w:r>
          </w:p>
        </w:tc>
        <w:tc>
          <w:tcPr>
            <w:tcW w:w="762" w:type="dxa"/>
          </w:tcPr>
          <w:p w14:paraId="6A0B0EF1" w14:textId="706552C4" w:rsidR="00B60C3B" w:rsidRPr="000A0E10" w:rsidRDefault="00B60C3B" w:rsidP="00B60C3B">
            <w:r w:rsidRPr="000A0E10">
              <w:t>0</w:t>
            </w:r>
          </w:p>
        </w:tc>
        <w:tc>
          <w:tcPr>
            <w:tcW w:w="718" w:type="dxa"/>
          </w:tcPr>
          <w:p w14:paraId="454929DD" w14:textId="5ED2A3E6" w:rsidR="00B60C3B" w:rsidRPr="000A0E10" w:rsidRDefault="00B60C3B" w:rsidP="00B60C3B">
            <w:r w:rsidRPr="000A0E10">
              <w:t>15</w:t>
            </w:r>
          </w:p>
        </w:tc>
        <w:tc>
          <w:tcPr>
            <w:tcW w:w="1350" w:type="dxa"/>
          </w:tcPr>
          <w:p w14:paraId="22D7D5DC" w14:textId="582FE482" w:rsidR="00B60C3B" w:rsidRPr="000A0E10" w:rsidRDefault="00B60C3B" w:rsidP="00B60C3B">
            <w:r w:rsidRPr="000A0E10">
              <w:t>Male</w:t>
            </w:r>
          </w:p>
        </w:tc>
        <w:tc>
          <w:tcPr>
            <w:tcW w:w="851" w:type="dxa"/>
          </w:tcPr>
          <w:p w14:paraId="4D3412D7" w14:textId="126B7251" w:rsidR="00B60C3B" w:rsidRPr="000A0E10" w:rsidRDefault="00B60C3B" w:rsidP="00B60C3B">
            <w:r w:rsidRPr="000A0E10">
              <w:t>East</w:t>
            </w:r>
          </w:p>
        </w:tc>
        <w:tc>
          <w:tcPr>
            <w:tcW w:w="992" w:type="dxa"/>
          </w:tcPr>
          <w:p w14:paraId="6CB7C61B" w14:textId="234E6684" w:rsidR="00B60C3B" w:rsidRPr="000A0E10" w:rsidRDefault="00B60C3B" w:rsidP="00B60C3B">
            <w:r w:rsidRPr="000A0E10">
              <w:t>NA</w:t>
            </w:r>
          </w:p>
        </w:tc>
      </w:tr>
      <w:tr w:rsidR="00B60C3B" w:rsidRPr="000A0E10" w14:paraId="7929292C" w14:textId="6137E21B" w:rsidTr="00B60C3B">
        <w:trPr>
          <w:trHeight w:hRule="exact" w:val="284"/>
        </w:trPr>
        <w:tc>
          <w:tcPr>
            <w:tcW w:w="988" w:type="dxa"/>
            <w:shd w:val="clear" w:color="auto" w:fill="FFFFFF" w:themeFill="background1"/>
          </w:tcPr>
          <w:p w14:paraId="2C963FCE" w14:textId="0D686D37" w:rsidR="00B60C3B" w:rsidRPr="000A0E10" w:rsidRDefault="00B60C3B" w:rsidP="00B60C3B">
            <w:r w:rsidRPr="000A0E10">
              <w:t>#4</w:t>
            </w:r>
          </w:p>
        </w:tc>
        <w:tc>
          <w:tcPr>
            <w:tcW w:w="718" w:type="dxa"/>
            <w:shd w:val="clear" w:color="auto" w:fill="E7E6E6" w:themeFill="background2"/>
          </w:tcPr>
          <w:p w14:paraId="1B1A93A9" w14:textId="412A0CB9" w:rsidR="00B60C3B" w:rsidRPr="000A0E10" w:rsidRDefault="00B60C3B" w:rsidP="00B60C3B">
            <w:r w:rsidRPr="000A0E10">
              <w:t>#4</w:t>
            </w:r>
          </w:p>
        </w:tc>
        <w:tc>
          <w:tcPr>
            <w:tcW w:w="762" w:type="dxa"/>
          </w:tcPr>
          <w:p w14:paraId="659F7B5B" w14:textId="7A25153F" w:rsidR="00B60C3B" w:rsidRPr="000A0E10" w:rsidRDefault="00B60C3B" w:rsidP="00B60C3B">
            <w:r w:rsidRPr="000A0E10">
              <w:t>0</w:t>
            </w:r>
          </w:p>
        </w:tc>
        <w:tc>
          <w:tcPr>
            <w:tcW w:w="718" w:type="dxa"/>
          </w:tcPr>
          <w:p w14:paraId="324C3E68" w14:textId="1DDFA448" w:rsidR="00B60C3B" w:rsidRPr="000A0E10" w:rsidRDefault="00B60C3B" w:rsidP="00B60C3B">
            <w:r w:rsidRPr="000A0E10">
              <w:t>32</w:t>
            </w:r>
          </w:p>
        </w:tc>
        <w:tc>
          <w:tcPr>
            <w:tcW w:w="1350" w:type="dxa"/>
          </w:tcPr>
          <w:p w14:paraId="3202E849" w14:textId="52C46F79" w:rsidR="00B60C3B" w:rsidRPr="000A0E10" w:rsidRDefault="00B60C3B" w:rsidP="00B60C3B">
            <w:r w:rsidRPr="000A0E10">
              <w:t>Female 75+</w:t>
            </w:r>
          </w:p>
        </w:tc>
        <w:tc>
          <w:tcPr>
            <w:tcW w:w="851" w:type="dxa"/>
          </w:tcPr>
          <w:p w14:paraId="3495FD74" w14:textId="6F3CF52C" w:rsidR="00B60C3B" w:rsidRPr="000A0E10" w:rsidRDefault="00B60C3B" w:rsidP="00B60C3B">
            <w:r w:rsidRPr="000A0E10">
              <w:t>West</w:t>
            </w:r>
          </w:p>
        </w:tc>
        <w:tc>
          <w:tcPr>
            <w:tcW w:w="992" w:type="dxa"/>
          </w:tcPr>
          <w:p w14:paraId="37EA2004" w14:textId="11BF9951" w:rsidR="00B60C3B" w:rsidRPr="000A0E10" w:rsidRDefault="00B60C3B" w:rsidP="00B60C3B">
            <w:r w:rsidRPr="000A0E10">
              <w:t>NA</w:t>
            </w:r>
          </w:p>
        </w:tc>
      </w:tr>
    </w:tbl>
    <w:p w14:paraId="5AA20BD3" w14:textId="77777777" w:rsidR="000A0E10" w:rsidRDefault="000A0E10" w:rsidP="006F215D">
      <w:pPr>
        <w:pStyle w:val="Article"/>
      </w:pPr>
    </w:p>
    <w:p w14:paraId="164EB721" w14:textId="77777777" w:rsidR="00B60C3B" w:rsidRDefault="006F215D" w:rsidP="00B60C3B">
      <w:pPr>
        <w:keepNext/>
      </w:pPr>
      <w:r>
        <w:rPr>
          <w:noProof/>
        </w:rPr>
        <w:lastRenderedPageBreak/>
        <w:drawing>
          <wp:inline distT="0" distB="0" distL="0" distR="0" wp14:anchorId="538C5FBB" wp14:editId="4B4164A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cript5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3ADE5D8" w14:textId="129BDAB0" w:rsidR="00F1087B" w:rsidRPr="00B60C3B" w:rsidRDefault="00B60C3B" w:rsidP="00B60C3B">
      <w:pPr>
        <w:pStyle w:val="Caption"/>
        <w:jc w:val="both"/>
      </w:pPr>
      <w:bookmarkStart w:id="26" w:name="_Ref143631917"/>
      <w:r>
        <w:t xml:space="preserve">Figure </w:t>
      </w:r>
      <w:fldSimple w:instr=" SEQ Figure \* ARABIC ">
        <w:r>
          <w:rPr>
            <w:noProof/>
          </w:rPr>
          <w:t>6</w:t>
        </w:r>
      </w:fldSimple>
      <w:bookmarkEnd w:id="26"/>
      <w:r w:rsidRPr="00B60C3B">
        <w:rPr>
          <w:b w:val="0"/>
          <w:bCs/>
        </w:rPr>
        <w:t xml:space="preserve"> Overabundance patterns for the </w:t>
      </w:r>
      <w:r w:rsidRPr="00B60C3B">
        <w:rPr>
          <w:b w:val="0"/>
          <w:bCs/>
          <w:smallCaps/>
        </w:rPr>
        <w:t xml:space="preserve">gen.sg </w:t>
      </w:r>
      <w:r w:rsidRPr="00B60C3B">
        <w:rPr>
          <w:b w:val="0"/>
          <w:bCs/>
        </w:rPr>
        <w:t>of ‘year’</w:t>
      </w:r>
    </w:p>
    <w:p w14:paraId="70B7D5A5" w14:textId="77777777" w:rsidR="00F1087B" w:rsidRDefault="00F1087B">
      <w:pPr>
        <w:rPr>
          <w:highlight w:val="yellow"/>
        </w:rPr>
      </w:pPr>
    </w:p>
    <w:p w14:paraId="72CBD571" w14:textId="75AB0763" w:rsidR="004D1BF5" w:rsidRDefault="00064CEB">
      <w:r>
        <w:t>For our last step, we have elaborated two χ</w:t>
      </w:r>
      <w:r>
        <w:rPr>
          <w:vertAlign w:val="superscript"/>
        </w:rPr>
        <w:t>2</w:t>
      </w:r>
      <w:r>
        <w:t xml:space="preserve"> tables (one for each noun) to test for our hypotheses with the most recurrent clusters; i.e. whether there is or not a correlation between the amount of different forms speaker produce and specific sociological characteristics (variables). As it is common practice in Linguistics, we have set our </w:t>
      </w:r>
      <w:r>
        <w:rPr>
          <w:i/>
        </w:rPr>
        <w:t>p-value</w:t>
      </w:r>
      <w:r>
        <w:t xml:space="preserve"> on 0,05.</w:t>
      </w:r>
      <w:r w:rsidR="001D4D41">
        <w:t xml:space="preserve"> We have merged all the tables for each cell into two big groups (one for each noun) and created a column with binaries; i.e. every time a speaker had used more than one form (for any cell) they got a 1.</w:t>
      </w:r>
    </w:p>
    <w:p w14:paraId="1E3F05B3" w14:textId="70A74BBE" w:rsidR="006F4B3F" w:rsidRDefault="006F4B3F">
      <w:r>
        <w:t xml:space="preserve">One of the conditions or assumptions for Chi-squared tests is to have a minimum value of 5 in the contingency table. However, given the scarcity of data for some cells, some of did not meet this condition and, thus, we employed the Monte Carlo method. This method helps to get a more accurate p-value by randomly sampling from the observed data to simulate what the distribution of the test statistic would look like and improve the condition </w:t>
      </w:r>
      <w:r>
        <w:fldChar w:fldCharType="begin"/>
      </w:r>
      <w:r>
        <w:instrText xml:space="preserve"> ADDIN ZOTERO_ITEM CSL_CITATION {"citationID":"vD8zl2Ht","properties":{"formattedCitation":"(Halton 1970; Johansen &amp; Evers 2007)","plainCitation":"(Halton 1970; Johansen &amp; Evers 2007)","noteIndex":0},"citationItems":[{"id":730,"uris":["http://zotero.org/groups/4972183/items/C49Z4TP8"],"itemData":{"id":730,"type":"article-journal","container-title":"SIAM Review","DOI":"10.1137/1012001","ISSN":"0036-1445, 1095-7200","issue":"1","journalAbbreviation":"SIAM Rev.","language":"en","page":"1-63","source":"DOI.org (Crossref)","title":"A Retrospective and Prospective Survey of the Monte Carlo Method","volume":"12","author":[{"family":"Halton","given":"John H."}],"issued":{"date-parts":[["1970",1]]}}},{"id":732,"uris":["http://zotero.org/groups/4972183/items/A2WJEYV6"],"itemData":{"id":732,"type":"book","event-place":"Bristol","publisher":"University of Bristol","publisher-place":"Bristol","title":"Monte Carlo Methods. Lecture notes.","author":[{"family":"Johansen","given":"Adam M."},{"family":"Evers","given":"Ludgers"}],"issued":{"date-parts":[["2007"]]}}}],"schema":"https://github.com/citation-style-language/schema/raw/master/csl-citation.json"} </w:instrText>
      </w:r>
      <w:r>
        <w:fldChar w:fldCharType="separate"/>
      </w:r>
      <w:r w:rsidRPr="006F4B3F">
        <w:t>(Halton 1970; Johansen &amp; Evers 2007)</w:t>
      </w:r>
      <w:r>
        <w:fldChar w:fldCharType="end"/>
      </w:r>
      <w:r>
        <w:t>.</w:t>
      </w:r>
    </w:p>
    <w:p w14:paraId="5D11B5C0" w14:textId="0B767F2A" w:rsidR="00543443" w:rsidRDefault="00543443"/>
    <w:p w14:paraId="5D690279" w14:textId="77777777" w:rsidR="00543443" w:rsidRDefault="00543443" w:rsidP="00543443">
      <w:pPr>
        <w:spacing w:after="0" w:line="240" w:lineRule="auto"/>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example, we want to ask whether there is an association between the length of the interview and producing more forms:</w:t>
      </w:r>
    </w:p>
    <w:p w14:paraId="02C7AC53" w14:textId="4EA65072" w:rsidR="00543443" w:rsidRPr="00543443" w:rsidRDefault="00543443" w:rsidP="00543443">
      <w:pPr>
        <w:spacing w:after="0" w:line="240" w:lineRule="auto"/>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412A9F2E" w14:textId="5F6406B4" w:rsidR="00543443" w:rsidRPr="00543443" w:rsidRDefault="00543443" w:rsidP="00543443">
      <w:pPr>
        <w:spacing w:after="0" w:line="240" w:lineRule="auto"/>
        <w:rPr>
          <w:rFonts w:ascii="Times New Roman" w:eastAsia="Times New Roman" w:hAnsi="Times New Roman" w:cs="Times New Roman"/>
          <w:sz w:val="24"/>
          <w:szCs w:val="24"/>
          <w:lang w:eastAsia="en-GB"/>
        </w:rPr>
      </w:pPr>
      <w:r w:rsidRPr="00543443">
        <w:rPr>
          <w:rFonts w:ascii="Arial" w:eastAsia="Times New Roman" w:hAnsi="Arial" w:cs="Arial"/>
          <w:color w:val="000000"/>
          <w:lang w:eastAsia="en-GB"/>
        </w:rPr>
        <w:t>(H0 ): There is no association between the length of the interview and being a multiform speaker for the "year" noun.</w:t>
      </w:r>
    </w:p>
    <w:p w14:paraId="1B2975F1" w14:textId="77777777" w:rsidR="00543443" w:rsidRPr="00543443" w:rsidRDefault="00543443" w:rsidP="00543443">
      <w:pPr>
        <w:spacing w:after="0" w:line="240" w:lineRule="auto"/>
        <w:jc w:val="left"/>
        <w:rPr>
          <w:rFonts w:ascii="Times New Roman" w:eastAsia="Times New Roman" w:hAnsi="Times New Roman" w:cs="Times New Roman"/>
          <w:sz w:val="24"/>
          <w:szCs w:val="24"/>
          <w:lang w:eastAsia="en-GB"/>
        </w:rPr>
      </w:pPr>
    </w:p>
    <w:p w14:paraId="209E5AF2" w14:textId="1E007621" w:rsidR="00543443" w:rsidRDefault="00543443" w:rsidP="00543443">
      <w:pPr>
        <w:spacing w:after="0" w:line="240" w:lineRule="auto"/>
        <w:rPr>
          <w:rFonts w:ascii="Arial" w:eastAsia="Times New Roman" w:hAnsi="Arial" w:cs="Arial"/>
          <w:color w:val="000000"/>
          <w:lang w:eastAsia="en-GB"/>
        </w:rPr>
      </w:pPr>
      <w:r w:rsidRPr="00543443">
        <w:rPr>
          <w:rFonts w:ascii="Arial" w:eastAsia="Times New Roman" w:hAnsi="Arial" w:cs="Arial"/>
          <w:color w:val="000000"/>
          <w:lang w:eastAsia="en-GB"/>
        </w:rPr>
        <w:t xml:space="preserve"> (Ha): There is an association between the length of the interview and being a multiform speaker for the "year" noun.</w:t>
      </w:r>
    </w:p>
    <w:p w14:paraId="12C088A3" w14:textId="77777777" w:rsidR="00543443" w:rsidRPr="00543443" w:rsidRDefault="00543443" w:rsidP="00543443">
      <w:pPr>
        <w:spacing w:after="0" w:line="240" w:lineRule="auto"/>
        <w:rPr>
          <w:rFonts w:ascii="Times New Roman" w:eastAsia="Times New Roman" w:hAnsi="Times New Roman" w:cs="Times New Roman"/>
          <w:sz w:val="24"/>
          <w:szCs w:val="24"/>
          <w:lang w:eastAsia="en-GB"/>
        </w:rPr>
      </w:pPr>
    </w:p>
    <w:p w14:paraId="7613B8D2" w14:textId="77777777" w:rsidR="00543443" w:rsidRPr="00543443" w:rsidRDefault="00543443" w:rsidP="00543443">
      <w:pPr>
        <w:spacing w:after="240" w:line="240" w:lineRule="auto"/>
        <w:jc w:val="left"/>
        <w:rPr>
          <w:rFonts w:ascii="Times New Roman" w:eastAsia="Times New Roman" w:hAnsi="Times New Roman" w:cs="Times New Roman"/>
          <w:sz w:val="24"/>
          <w:szCs w:val="24"/>
          <w:lang w:eastAsia="en-GB"/>
        </w:rPr>
      </w:pPr>
    </w:p>
    <w:p w14:paraId="32A75B1B" w14:textId="53E6FF09" w:rsidR="00543443" w:rsidRDefault="00543443" w:rsidP="00543443">
      <w:pPr>
        <w:spacing w:after="0" w:line="240" w:lineRule="auto"/>
        <w:rPr>
          <w:rFonts w:ascii="Courier New" w:eastAsia="Times New Roman" w:hAnsi="Courier New" w:cs="Courier New"/>
          <w:b/>
          <w:bCs/>
          <w:color w:val="000000"/>
          <w:sz w:val="20"/>
          <w:szCs w:val="20"/>
          <w:shd w:val="clear" w:color="auto" w:fill="FFFFFF"/>
          <w:lang w:eastAsia="en-GB"/>
        </w:rPr>
      </w:pPr>
      <w:r>
        <w:rPr>
          <w:rFonts w:ascii="Courier New" w:eastAsia="Times New Roman" w:hAnsi="Courier New" w:cs="Courier New"/>
          <w:b/>
          <w:bCs/>
          <w:color w:val="000000"/>
          <w:sz w:val="20"/>
          <w:szCs w:val="20"/>
          <w:shd w:val="clear" w:color="auto" w:fill="FFFFFF"/>
          <w:lang w:eastAsia="en-GB"/>
        </w:rPr>
        <w:lastRenderedPageBreak/>
        <w:t>CONFUSION MATRIX</w:t>
      </w:r>
    </w:p>
    <w:p w14:paraId="6DA6585B" w14:textId="0CFB2B60" w:rsidR="00543443" w:rsidRPr="00543443" w:rsidRDefault="00543443" w:rsidP="00543443">
      <w:pPr>
        <w:spacing w:after="0" w:line="240" w:lineRule="auto"/>
        <w:ind w:firstLine="720"/>
        <w:rPr>
          <w:rFonts w:ascii="Times New Roman" w:eastAsia="Times New Roman" w:hAnsi="Times New Roman" w:cs="Times New Roman"/>
          <w:sz w:val="24"/>
          <w:szCs w:val="24"/>
          <w:lang w:eastAsia="en-GB"/>
        </w:rPr>
      </w:pPr>
      <w:r w:rsidRPr="00543443">
        <w:rPr>
          <w:rFonts w:ascii="Courier New" w:eastAsia="Times New Roman" w:hAnsi="Courier New" w:cs="Courier New"/>
          <w:b/>
          <w:bCs/>
          <w:color w:val="000000"/>
          <w:sz w:val="20"/>
          <w:szCs w:val="20"/>
          <w:shd w:val="clear" w:color="auto" w:fill="FFFFFF"/>
          <w:lang w:eastAsia="en-GB"/>
        </w:rPr>
        <w:t xml:space="preserve">1 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 xml:space="preserve">2 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 xml:space="preserve">3 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4</w:t>
      </w:r>
    </w:p>
    <w:p w14:paraId="219895DE" w14:textId="2D5A18AE" w:rsidR="00543443" w:rsidRPr="00543443" w:rsidRDefault="00543443" w:rsidP="00543443">
      <w:pPr>
        <w:spacing w:after="0" w:line="240" w:lineRule="auto"/>
        <w:rPr>
          <w:rFonts w:ascii="Times New Roman" w:eastAsia="Times New Roman" w:hAnsi="Times New Roman" w:cs="Times New Roman"/>
          <w:sz w:val="24"/>
          <w:szCs w:val="24"/>
          <w:lang w:eastAsia="en-GB"/>
        </w:rPr>
      </w:pPr>
      <w:r w:rsidRPr="00543443">
        <w:rPr>
          <w:rFonts w:ascii="Courier New" w:eastAsia="Times New Roman" w:hAnsi="Courier New" w:cs="Courier New"/>
          <w:b/>
          <w:bCs/>
          <w:color w:val="000000"/>
          <w:sz w:val="20"/>
          <w:szCs w:val="20"/>
          <w:shd w:val="clear" w:color="auto" w:fill="FFFFFF"/>
          <w:lang w:eastAsia="en-GB"/>
        </w:rPr>
        <w:t>0 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 xml:space="preserve">9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 xml:space="preserve">18 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 xml:space="preserve">8 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2</w:t>
      </w:r>
    </w:p>
    <w:p w14:paraId="75BA3465" w14:textId="74719A68" w:rsidR="00543443" w:rsidRPr="00543443" w:rsidRDefault="00543443" w:rsidP="00543443">
      <w:pPr>
        <w:spacing w:after="0" w:line="240" w:lineRule="auto"/>
        <w:rPr>
          <w:rFonts w:ascii="Times New Roman" w:eastAsia="Times New Roman" w:hAnsi="Times New Roman" w:cs="Times New Roman"/>
          <w:sz w:val="24"/>
          <w:szCs w:val="24"/>
          <w:lang w:eastAsia="en-GB"/>
        </w:rPr>
      </w:pPr>
      <w:r w:rsidRPr="00543443">
        <w:rPr>
          <w:rFonts w:ascii="Courier New" w:eastAsia="Times New Roman" w:hAnsi="Courier New" w:cs="Courier New"/>
          <w:b/>
          <w:bCs/>
          <w:color w:val="000000"/>
          <w:sz w:val="20"/>
          <w:szCs w:val="20"/>
          <w:shd w:val="clear" w:color="auto" w:fill="FFFFFF"/>
          <w:lang w:eastAsia="en-GB"/>
        </w:rPr>
        <w:t xml:space="preserve">1 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 xml:space="preserve">1 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 xml:space="preserve">6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 xml:space="preserve">11  </w:t>
      </w:r>
      <w:r>
        <w:rPr>
          <w:rFonts w:ascii="Courier New" w:eastAsia="Times New Roman" w:hAnsi="Courier New" w:cs="Courier New"/>
          <w:b/>
          <w:bCs/>
          <w:color w:val="000000"/>
          <w:sz w:val="20"/>
          <w:szCs w:val="20"/>
          <w:shd w:val="clear" w:color="auto" w:fill="FFFFFF"/>
          <w:lang w:eastAsia="en-GB"/>
        </w:rPr>
        <w:tab/>
      </w:r>
      <w:r w:rsidRPr="00543443">
        <w:rPr>
          <w:rFonts w:ascii="Courier New" w:eastAsia="Times New Roman" w:hAnsi="Courier New" w:cs="Courier New"/>
          <w:b/>
          <w:bCs/>
          <w:color w:val="000000"/>
          <w:sz w:val="20"/>
          <w:szCs w:val="20"/>
          <w:shd w:val="clear" w:color="auto" w:fill="FFFFFF"/>
          <w:lang w:eastAsia="en-GB"/>
        </w:rPr>
        <w:t>7</w:t>
      </w:r>
    </w:p>
    <w:p w14:paraId="0379033A" w14:textId="378C34E9" w:rsidR="00543443" w:rsidRDefault="00543443" w:rsidP="00543443">
      <w:pPr>
        <w:spacing w:after="0" w:line="240" w:lineRule="auto"/>
        <w:jc w:val="left"/>
        <w:rPr>
          <w:rFonts w:ascii="Times New Roman" w:eastAsia="Times New Roman" w:hAnsi="Times New Roman" w:cs="Times New Roman"/>
          <w:sz w:val="24"/>
          <w:szCs w:val="24"/>
          <w:lang w:eastAsia="en-GB"/>
        </w:rPr>
      </w:pPr>
    </w:p>
    <w:p w14:paraId="18D6B1ED" w14:textId="33E3528E" w:rsidR="00543443" w:rsidRDefault="00543443" w:rsidP="00543443">
      <w:pPr>
        <w:spacing w:after="0" w:line="240" w:lineRule="auto"/>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 No overabundant found in speakers</w:t>
      </w:r>
    </w:p>
    <w:p w14:paraId="37EE8075" w14:textId="37452095" w:rsidR="00543443" w:rsidRDefault="00543443" w:rsidP="00543443">
      <w:pPr>
        <w:spacing w:after="0" w:line="240" w:lineRule="auto"/>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OA present</w:t>
      </w:r>
    </w:p>
    <w:p w14:paraId="4F5980CB" w14:textId="77777777" w:rsidR="00543443" w:rsidRDefault="00543443" w:rsidP="00543443">
      <w:pPr>
        <w:spacing w:after="0" w:line="240" w:lineRule="auto"/>
        <w:jc w:val="left"/>
        <w:rPr>
          <w:rFonts w:ascii="Times New Roman" w:eastAsia="Times New Roman" w:hAnsi="Times New Roman" w:cs="Times New Roman"/>
          <w:sz w:val="24"/>
          <w:szCs w:val="24"/>
          <w:lang w:eastAsia="en-GB"/>
        </w:rPr>
      </w:pPr>
    </w:p>
    <w:p w14:paraId="547D7759" w14:textId="64BD5B03" w:rsidR="00543443" w:rsidRPr="00543443" w:rsidRDefault="00543443" w:rsidP="00543443">
      <w:pPr>
        <w:spacing w:after="0" w:line="240" w:lineRule="auto"/>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example, 2 speakers that were amongst those who spoke for the longest did not show traces of OA, whereas 7 of them did. In this particular example, this assumption (of being greater than 5) was not met for every combination, therefore, we employed a Monte Carlo simulation:</w:t>
      </w:r>
    </w:p>
    <w:p w14:paraId="6C5882C5" w14:textId="77777777" w:rsidR="00543443" w:rsidRPr="00543443" w:rsidRDefault="00543443" w:rsidP="00543443">
      <w:pPr>
        <w:spacing w:after="0" w:line="240" w:lineRule="auto"/>
        <w:jc w:val="left"/>
        <w:rPr>
          <w:rFonts w:ascii="Times New Roman" w:eastAsia="Times New Roman" w:hAnsi="Times New Roman" w:cs="Times New Roman"/>
          <w:sz w:val="24"/>
          <w:szCs w:val="24"/>
          <w:lang w:eastAsia="en-GB"/>
        </w:rPr>
      </w:pPr>
    </w:p>
    <w:p w14:paraId="1A9DBFEC" w14:textId="77777777" w:rsidR="00543443" w:rsidRPr="00543443" w:rsidRDefault="00543443" w:rsidP="00543443">
      <w:pPr>
        <w:spacing w:after="0" w:line="240" w:lineRule="auto"/>
        <w:rPr>
          <w:rFonts w:ascii="Times New Roman" w:eastAsia="Times New Roman" w:hAnsi="Times New Roman" w:cs="Times New Roman"/>
          <w:sz w:val="24"/>
          <w:szCs w:val="24"/>
          <w:lang w:eastAsia="en-GB"/>
        </w:rPr>
      </w:pPr>
      <w:r w:rsidRPr="00543443">
        <w:rPr>
          <w:rFonts w:ascii="Courier New" w:eastAsia="Times New Roman" w:hAnsi="Courier New" w:cs="Courier New"/>
          <w:b/>
          <w:bCs/>
          <w:color w:val="000000"/>
          <w:sz w:val="20"/>
          <w:szCs w:val="20"/>
          <w:shd w:val="clear" w:color="auto" w:fill="FFFFFF"/>
          <w:lang w:eastAsia="en-GB"/>
        </w:rPr>
        <w:t>Pearson's Chi-squared test with simulated p-value (based on 2000</w:t>
      </w:r>
    </w:p>
    <w:p w14:paraId="30D87A0E" w14:textId="77777777" w:rsidR="00543443" w:rsidRPr="00543443" w:rsidRDefault="00543443" w:rsidP="00543443">
      <w:pPr>
        <w:spacing w:after="0" w:line="240" w:lineRule="auto"/>
        <w:rPr>
          <w:rFonts w:ascii="Times New Roman" w:eastAsia="Times New Roman" w:hAnsi="Times New Roman" w:cs="Times New Roman"/>
          <w:sz w:val="24"/>
          <w:szCs w:val="24"/>
          <w:lang w:eastAsia="en-GB"/>
        </w:rPr>
      </w:pPr>
      <w:r w:rsidRPr="00543443">
        <w:rPr>
          <w:rFonts w:ascii="Courier New" w:eastAsia="Times New Roman" w:hAnsi="Courier New" w:cs="Courier New"/>
          <w:b/>
          <w:bCs/>
          <w:color w:val="000000"/>
          <w:sz w:val="20"/>
          <w:szCs w:val="20"/>
          <w:shd w:val="clear" w:color="auto" w:fill="FFFFFF"/>
          <w:lang w:eastAsia="en-GB"/>
        </w:rPr>
        <w:tab/>
        <w:t>replicates)</w:t>
      </w:r>
    </w:p>
    <w:p w14:paraId="7BCF4333" w14:textId="77777777" w:rsidR="00543443" w:rsidRPr="00543443" w:rsidRDefault="00543443" w:rsidP="00543443">
      <w:pPr>
        <w:spacing w:after="0" w:line="240" w:lineRule="auto"/>
        <w:jc w:val="left"/>
        <w:rPr>
          <w:rFonts w:ascii="Times New Roman" w:eastAsia="Times New Roman" w:hAnsi="Times New Roman" w:cs="Times New Roman"/>
          <w:sz w:val="24"/>
          <w:szCs w:val="24"/>
          <w:lang w:eastAsia="en-GB"/>
        </w:rPr>
      </w:pPr>
    </w:p>
    <w:p w14:paraId="5951ECBE" w14:textId="77777777" w:rsidR="00543443" w:rsidRPr="00543443" w:rsidRDefault="00543443" w:rsidP="00543443">
      <w:pPr>
        <w:spacing w:after="0" w:line="240" w:lineRule="auto"/>
        <w:rPr>
          <w:rFonts w:ascii="Times New Roman" w:eastAsia="Times New Roman" w:hAnsi="Times New Roman" w:cs="Times New Roman"/>
          <w:sz w:val="24"/>
          <w:szCs w:val="24"/>
          <w:lang w:eastAsia="en-GB"/>
        </w:rPr>
      </w:pPr>
      <w:r w:rsidRPr="00543443">
        <w:rPr>
          <w:rFonts w:ascii="Courier New" w:eastAsia="Times New Roman" w:hAnsi="Courier New" w:cs="Courier New"/>
          <w:b/>
          <w:bCs/>
          <w:color w:val="000000"/>
          <w:sz w:val="20"/>
          <w:szCs w:val="20"/>
          <w:shd w:val="clear" w:color="auto" w:fill="FFFFFF"/>
          <w:lang w:eastAsia="en-GB"/>
        </w:rPr>
        <w:t>data:  table(year_data$multiform, year_data$Length)</w:t>
      </w:r>
    </w:p>
    <w:p w14:paraId="36F4208C" w14:textId="77777777" w:rsidR="00543443" w:rsidRPr="00543443" w:rsidRDefault="00543443" w:rsidP="00543443">
      <w:pPr>
        <w:spacing w:after="0" w:line="240" w:lineRule="auto"/>
        <w:rPr>
          <w:rFonts w:ascii="Times New Roman" w:eastAsia="Times New Roman" w:hAnsi="Times New Roman" w:cs="Times New Roman"/>
          <w:sz w:val="24"/>
          <w:szCs w:val="24"/>
          <w:lang w:eastAsia="en-GB"/>
        </w:rPr>
      </w:pPr>
      <w:r w:rsidRPr="00543443">
        <w:rPr>
          <w:rFonts w:ascii="Courier New" w:eastAsia="Times New Roman" w:hAnsi="Courier New" w:cs="Courier New"/>
          <w:b/>
          <w:bCs/>
          <w:color w:val="000000"/>
          <w:sz w:val="20"/>
          <w:szCs w:val="20"/>
          <w:shd w:val="clear" w:color="auto" w:fill="FFFFFF"/>
          <w:lang w:eastAsia="en-GB"/>
        </w:rPr>
        <w:t>X-squared = 13.848, df = NA, p-value = 0.003498</w:t>
      </w:r>
    </w:p>
    <w:p w14:paraId="4E91676F" w14:textId="77777777" w:rsidR="00543443" w:rsidRPr="00543443" w:rsidRDefault="00543443" w:rsidP="00543443">
      <w:pPr>
        <w:spacing w:after="0" w:line="240" w:lineRule="auto"/>
        <w:jc w:val="left"/>
        <w:rPr>
          <w:rFonts w:ascii="Times New Roman" w:eastAsia="Times New Roman" w:hAnsi="Times New Roman" w:cs="Times New Roman"/>
          <w:sz w:val="24"/>
          <w:szCs w:val="24"/>
          <w:lang w:eastAsia="en-GB"/>
        </w:rPr>
      </w:pPr>
    </w:p>
    <w:p w14:paraId="3B39FF97" w14:textId="77777777" w:rsidR="00543443" w:rsidRPr="00543443" w:rsidRDefault="00543443" w:rsidP="00543443">
      <w:pPr>
        <w:spacing w:after="0" w:line="240" w:lineRule="auto"/>
        <w:rPr>
          <w:rFonts w:ascii="Times New Roman" w:eastAsia="Times New Roman" w:hAnsi="Times New Roman" w:cs="Times New Roman"/>
          <w:sz w:val="24"/>
          <w:szCs w:val="24"/>
          <w:lang w:eastAsia="en-GB"/>
        </w:rPr>
      </w:pPr>
      <w:r w:rsidRPr="00543443">
        <w:rPr>
          <w:rFonts w:ascii="Arial" w:eastAsia="Times New Roman" w:hAnsi="Arial" w:cs="Arial"/>
          <w:color w:val="000000"/>
          <w:lang w:eastAsia="en-GB"/>
        </w:rPr>
        <w:t>The p-value of 0.003498 is less than the conventional significance level of 0.05. Therefore, you would reject the null hypothesis, indicating that there is a statistically significant association between being a multiform speaker for the "year" noun (multiform status) and the Length of the interview.</w:t>
      </w:r>
    </w:p>
    <w:p w14:paraId="5BF91DC3" w14:textId="7EF7A1D2" w:rsidR="00543443" w:rsidRDefault="00543443"/>
    <w:p w14:paraId="7D07E946" w14:textId="77777777" w:rsidR="00543443" w:rsidRDefault="00543443"/>
    <w:p w14:paraId="0000016D" w14:textId="77777777" w:rsidR="0015498A" w:rsidRPr="004D1BF5" w:rsidRDefault="00064CEB">
      <w:pPr>
        <w:rPr>
          <w:b/>
          <w:vertAlign w:val="superscript"/>
        </w:rPr>
      </w:pPr>
      <w:r w:rsidRPr="004D1BF5">
        <w:rPr>
          <w:b/>
        </w:rPr>
        <w:t>Year χ</w:t>
      </w:r>
      <w:r w:rsidRPr="004D1BF5">
        <w:rPr>
          <w:b/>
          <w:vertAlign w:val="superscript"/>
        </w:rPr>
        <w:t>2</w:t>
      </w:r>
    </w:p>
    <w:p w14:paraId="2AA75E99" w14:textId="4FD9E821" w:rsidR="001D4D41" w:rsidRPr="001D4D41" w:rsidRDefault="001D4D41" w:rsidP="001D4D41">
      <w:pPr>
        <w:pStyle w:val="Article"/>
        <w:rPr>
          <w:smallCaps/>
        </w:rPr>
      </w:pPr>
      <w:r>
        <w:t>The</w:t>
      </w:r>
      <w:r w:rsidR="004D1BF5">
        <w:t xml:space="preserve"> Pearson’s</w:t>
      </w:r>
      <w:r>
        <w:t xml:space="preserve"> </w:t>
      </w:r>
      <w:r w:rsidR="006F4B3F">
        <w:t>C</w:t>
      </w:r>
      <w:r>
        <w:t xml:space="preserve">hi-squared data for ‘year’ show that the only relevant factor for individuals using more or less forms would be the length of their input in the corpus; i.e. the longer they spoke for, the higher the chances for them to use more than one form in a given cell, which is not surprising at all. The p-values of the results are the following: p=0.3603 for </w:t>
      </w:r>
      <w:r>
        <w:rPr>
          <w:smallCaps/>
        </w:rPr>
        <w:t>area of origin</w:t>
      </w:r>
      <w:r>
        <w:t xml:space="preserve">; p= 0.001999 for </w:t>
      </w:r>
      <w:r>
        <w:rPr>
          <w:smallCaps/>
        </w:rPr>
        <w:t xml:space="preserve">length of recording </w:t>
      </w:r>
      <w:r>
        <w:t>and p= 0.</w:t>
      </w:r>
      <w:r w:rsidRPr="001D4D41">
        <w:t>7156</w:t>
      </w:r>
      <w:r>
        <w:t xml:space="preserve"> </w:t>
      </w:r>
      <w:r w:rsidRPr="001D4D41">
        <w:t>for</w:t>
      </w:r>
      <w:r>
        <w:t xml:space="preserve"> </w:t>
      </w:r>
      <w:r>
        <w:rPr>
          <w:smallCaps/>
        </w:rPr>
        <w:t>gender/age.</w:t>
      </w:r>
    </w:p>
    <w:p w14:paraId="0000016E" w14:textId="71E4DD3C" w:rsidR="0015498A" w:rsidRPr="001D4D41" w:rsidRDefault="0015498A">
      <w:pPr>
        <w:rPr>
          <w:smallCaps/>
          <w:color w:val="4472C4"/>
        </w:rPr>
      </w:pPr>
    </w:p>
    <w:p w14:paraId="0000016F" w14:textId="77777777" w:rsidR="0015498A" w:rsidRPr="004D1BF5" w:rsidRDefault="00064CEB">
      <w:pPr>
        <w:rPr>
          <w:b/>
          <w:vertAlign w:val="superscript"/>
        </w:rPr>
      </w:pPr>
      <w:r w:rsidRPr="004D1BF5">
        <w:rPr>
          <w:b/>
        </w:rPr>
        <w:t>Person χ</w:t>
      </w:r>
      <w:r w:rsidRPr="004D1BF5">
        <w:rPr>
          <w:b/>
          <w:vertAlign w:val="superscript"/>
        </w:rPr>
        <w:t>2</w:t>
      </w:r>
    </w:p>
    <w:p w14:paraId="6F22F1E9" w14:textId="26AEB11D" w:rsidR="001D4D41" w:rsidRPr="001D4D41" w:rsidRDefault="001D4D41" w:rsidP="001D4D41">
      <w:pPr>
        <w:pStyle w:val="Article"/>
        <w:rPr>
          <w:smallCaps/>
        </w:rPr>
      </w:pPr>
      <w:r>
        <w:t xml:space="preserve">In the same vein as the noun ‘year’, the chi-squared data for ‘person’ show that the only </w:t>
      </w:r>
      <w:r w:rsidR="004D1BF5">
        <w:t>statistically significant variable</w:t>
      </w:r>
      <w:r>
        <w:t xml:space="preserve"> for individuals </w:t>
      </w:r>
      <w:r w:rsidR="004D1BF5">
        <w:t>being prone to overabundance is</w:t>
      </w:r>
      <w:r>
        <w:t xml:space="preserve"> the </w:t>
      </w:r>
      <w:r w:rsidRPr="004D1BF5">
        <w:rPr>
          <w:smallCaps/>
        </w:rPr>
        <w:t>length of their input</w:t>
      </w:r>
      <w:r w:rsidR="004D1BF5">
        <w:t xml:space="preserve">. </w:t>
      </w:r>
      <w:r>
        <w:t xml:space="preserve">The p-values of the results are the following: p=0.3108 for </w:t>
      </w:r>
      <w:r>
        <w:rPr>
          <w:smallCaps/>
        </w:rPr>
        <w:t>area of origin</w:t>
      </w:r>
      <w:r>
        <w:t xml:space="preserve">; p= </w:t>
      </w:r>
      <w:r w:rsidR="00126C1A" w:rsidRPr="00126C1A">
        <w:t>0.03598</w:t>
      </w:r>
      <w:r>
        <w:t xml:space="preserve">for </w:t>
      </w:r>
      <w:r>
        <w:rPr>
          <w:smallCaps/>
        </w:rPr>
        <w:t xml:space="preserve">length of recording </w:t>
      </w:r>
      <w:r>
        <w:t>and p= 0.8741</w:t>
      </w:r>
      <w:r w:rsidR="00126C1A">
        <w:rPr>
          <w:rStyle w:val="VerbatimChar"/>
        </w:rPr>
        <w:t xml:space="preserve"> </w:t>
      </w:r>
      <w:r>
        <w:t xml:space="preserve">for </w:t>
      </w:r>
      <w:r>
        <w:rPr>
          <w:smallCaps/>
        </w:rPr>
        <w:t>gender/age.</w:t>
      </w:r>
    </w:p>
    <w:p w14:paraId="5ECBB849" w14:textId="4869B086" w:rsidR="00126C1A" w:rsidRDefault="00126C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701"/>
        <w:gridCol w:w="992"/>
        <w:gridCol w:w="1418"/>
        <w:gridCol w:w="1701"/>
      </w:tblGrid>
      <w:tr w:rsidR="00126C1A" w14:paraId="2BA86CD2" w14:textId="77777777" w:rsidTr="004F2814">
        <w:tc>
          <w:tcPr>
            <w:tcW w:w="3114" w:type="dxa"/>
            <w:gridSpan w:val="2"/>
            <w:shd w:val="clear" w:color="auto" w:fill="4472C4" w:themeFill="accent1"/>
          </w:tcPr>
          <w:p w14:paraId="30D22499" w14:textId="2EF0E3DB" w:rsidR="00126C1A" w:rsidRPr="00126C1A" w:rsidRDefault="00126C1A" w:rsidP="00126C1A">
            <w:pPr>
              <w:jc w:val="center"/>
              <w:rPr>
                <w:b/>
                <w:color w:val="FFFFFF" w:themeColor="background1"/>
                <w:vertAlign w:val="superscript"/>
              </w:rPr>
            </w:pPr>
            <w:r w:rsidRPr="00126C1A">
              <w:rPr>
                <w:b/>
                <w:color w:val="FFFFFF" w:themeColor="background1"/>
              </w:rPr>
              <w:t>‘Year’ χ</w:t>
            </w:r>
            <w:r w:rsidRPr="00126C1A">
              <w:rPr>
                <w:b/>
                <w:color w:val="FFFFFF" w:themeColor="background1"/>
                <w:vertAlign w:val="superscript"/>
              </w:rPr>
              <w:t>2</w:t>
            </w:r>
          </w:p>
        </w:tc>
        <w:tc>
          <w:tcPr>
            <w:tcW w:w="992" w:type="dxa"/>
          </w:tcPr>
          <w:p w14:paraId="08D2DE6C" w14:textId="77777777" w:rsidR="00126C1A" w:rsidRDefault="00126C1A"/>
        </w:tc>
        <w:tc>
          <w:tcPr>
            <w:tcW w:w="3119" w:type="dxa"/>
            <w:gridSpan w:val="2"/>
            <w:shd w:val="clear" w:color="auto" w:fill="806000" w:themeFill="accent4" w:themeFillShade="80"/>
          </w:tcPr>
          <w:p w14:paraId="7BF61C4B" w14:textId="4EE9EA14" w:rsidR="00126C1A" w:rsidRPr="00126C1A" w:rsidRDefault="00126C1A" w:rsidP="00126C1A">
            <w:pPr>
              <w:jc w:val="center"/>
              <w:rPr>
                <w:b/>
                <w:vertAlign w:val="superscript"/>
              </w:rPr>
            </w:pPr>
            <w:r w:rsidRPr="00126C1A">
              <w:rPr>
                <w:b/>
                <w:color w:val="FFFFFF" w:themeColor="background1"/>
              </w:rPr>
              <w:t>‘Person’ χ</w:t>
            </w:r>
            <w:r w:rsidRPr="00126C1A">
              <w:rPr>
                <w:b/>
                <w:color w:val="FFFFFF" w:themeColor="background1"/>
                <w:vertAlign w:val="superscript"/>
              </w:rPr>
              <w:t>2</w:t>
            </w:r>
          </w:p>
        </w:tc>
      </w:tr>
      <w:tr w:rsidR="00126C1A" w14:paraId="5AF02BD5" w14:textId="77777777" w:rsidTr="004F2814">
        <w:tc>
          <w:tcPr>
            <w:tcW w:w="1413" w:type="dxa"/>
            <w:shd w:val="clear" w:color="auto" w:fill="BDD6EE" w:themeFill="accent5" w:themeFillTint="66"/>
          </w:tcPr>
          <w:p w14:paraId="77638CA0" w14:textId="2F54E8F2" w:rsidR="00126C1A" w:rsidRPr="004F2814" w:rsidRDefault="00126C1A">
            <w:pPr>
              <w:rPr>
                <w:b/>
                <w:bCs/>
              </w:rPr>
            </w:pPr>
            <w:r w:rsidRPr="004F2814">
              <w:rPr>
                <w:b/>
                <w:bCs/>
              </w:rPr>
              <w:t>Variable</w:t>
            </w:r>
          </w:p>
        </w:tc>
        <w:tc>
          <w:tcPr>
            <w:tcW w:w="1701" w:type="dxa"/>
            <w:shd w:val="clear" w:color="auto" w:fill="DEEAF6" w:themeFill="accent5" w:themeFillTint="33"/>
          </w:tcPr>
          <w:p w14:paraId="4116DC3F" w14:textId="0A4B63B7" w:rsidR="00126C1A" w:rsidRPr="004F2814" w:rsidRDefault="00126C1A">
            <w:pPr>
              <w:rPr>
                <w:b/>
                <w:bCs/>
              </w:rPr>
            </w:pPr>
            <w:r w:rsidRPr="004F2814">
              <w:rPr>
                <w:b/>
                <w:bCs/>
              </w:rPr>
              <w:t>p=</w:t>
            </w:r>
          </w:p>
        </w:tc>
        <w:tc>
          <w:tcPr>
            <w:tcW w:w="992" w:type="dxa"/>
          </w:tcPr>
          <w:p w14:paraId="250C3C1F" w14:textId="77777777" w:rsidR="00126C1A" w:rsidRDefault="00126C1A"/>
        </w:tc>
        <w:tc>
          <w:tcPr>
            <w:tcW w:w="1418" w:type="dxa"/>
            <w:shd w:val="clear" w:color="auto" w:fill="FFD966" w:themeFill="accent4" w:themeFillTint="99"/>
          </w:tcPr>
          <w:p w14:paraId="616B45EE" w14:textId="6392149D" w:rsidR="00126C1A" w:rsidRPr="004F2814" w:rsidRDefault="00126C1A">
            <w:pPr>
              <w:rPr>
                <w:b/>
                <w:bCs/>
              </w:rPr>
            </w:pPr>
            <w:r w:rsidRPr="004F2814">
              <w:rPr>
                <w:b/>
                <w:bCs/>
              </w:rPr>
              <w:t>Variable</w:t>
            </w:r>
          </w:p>
        </w:tc>
        <w:tc>
          <w:tcPr>
            <w:tcW w:w="1701" w:type="dxa"/>
            <w:shd w:val="clear" w:color="auto" w:fill="FFF2CC" w:themeFill="accent4" w:themeFillTint="33"/>
          </w:tcPr>
          <w:p w14:paraId="6B669F0A" w14:textId="6D5A2B19" w:rsidR="00126C1A" w:rsidRPr="004F2814" w:rsidRDefault="00126C1A">
            <w:pPr>
              <w:rPr>
                <w:b/>
                <w:bCs/>
              </w:rPr>
            </w:pPr>
            <w:r w:rsidRPr="004F2814">
              <w:rPr>
                <w:b/>
                <w:bCs/>
              </w:rPr>
              <w:t>p=</w:t>
            </w:r>
          </w:p>
        </w:tc>
      </w:tr>
      <w:tr w:rsidR="00126C1A" w14:paraId="592C4990" w14:textId="77777777" w:rsidTr="004F2814">
        <w:tc>
          <w:tcPr>
            <w:tcW w:w="1413" w:type="dxa"/>
            <w:shd w:val="clear" w:color="auto" w:fill="BDD6EE" w:themeFill="accent5" w:themeFillTint="66"/>
          </w:tcPr>
          <w:p w14:paraId="4ACE651E" w14:textId="64EB9B74" w:rsidR="00126C1A" w:rsidRPr="00126C1A" w:rsidRDefault="00126C1A" w:rsidP="00126C1A">
            <w:r w:rsidRPr="00126C1A">
              <w:rPr>
                <w:smallCaps/>
              </w:rPr>
              <w:t>area</w:t>
            </w:r>
          </w:p>
        </w:tc>
        <w:tc>
          <w:tcPr>
            <w:tcW w:w="1701" w:type="dxa"/>
            <w:shd w:val="clear" w:color="auto" w:fill="DEEAF6" w:themeFill="accent5" w:themeFillTint="33"/>
          </w:tcPr>
          <w:p w14:paraId="6B0A0876" w14:textId="685997C6" w:rsidR="00126C1A" w:rsidRDefault="00126C1A" w:rsidP="00126C1A">
            <w:r>
              <w:t>0.3603</w:t>
            </w:r>
          </w:p>
        </w:tc>
        <w:tc>
          <w:tcPr>
            <w:tcW w:w="992" w:type="dxa"/>
          </w:tcPr>
          <w:p w14:paraId="7AF38B87" w14:textId="77777777" w:rsidR="00126C1A" w:rsidRDefault="00126C1A" w:rsidP="00126C1A"/>
        </w:tc>
        <w:tc>
          <w:tcPr>
            <w:tcW w:w="1418" w:type="dxa"/>
            <w:shd w:val="clear" w:color="auto" w:fill="FFD966" w:themeFill="accent4" w:themeFillTint="99"/>
          </w:tcPr>
          <w:p w14:paraId="6C3CB333" w14:textId="63C413ED" w:rsidR="00126C1A" w:rsidRDefault="00126C1A" w:rsidP="00126C1A">
            <w:r>
              <w:rPr>
                <w:smallCaps/>
              </w:rPr>
              <w:t>area</w:t>
            </w:r>
          </w:p>
        </w:tc>
        <w:tc>
          <w:tcPr>
            <w:tcW w:w="1701" w:type="dxa"/>
            <w:shd w:val="clear" w:color="auto" w:fill="FFF2CC" w:themeFill="accent4" w:themeFillTint="33"/>
          </w:tcPr>
          <w:p w14:paraId="6FB3A0CA" w14:textId="300CCAA8" w:rsidR="00126C1A" w:rsidRDefault="00126C1A" w:rsidP="00126C1A">
            <w:r>
              <w:t>0.3108</w:t>
            </w:r>
          </w:p>
        </w:tc>
      </w:tr>
      <w:tr w:rsidR="00126C1A" w14:paraId="3AB65D09" w14:textId="77777777" w:rsidTr="004F2814">
        <w:tc>
          <w:tcPr>
            <w:tcW w:w="1413" w:type="dxa"/>
            <w:shd w:val="clear" w:color="auto" w:fill="BDD6EE" w:themeFill="accent5" w:themeFillTint="66"/>
          </w:tcPr>
          <w:p w14:paraId="130EED9C" w14:textId="0666C98E" w:rsidR="00126C1A" w:rsidRPr="00126C1A" w:rsidRDefault="00126C1A" w:rsidP="00126C1A">
            <w:r w:rsidRPr="00126C1A">
              <w:rPr>
                <w:smallCaps/>
              </w:rPr>
              <w:t>length</w:t>
            </w:r>
          </w:p>
        </w:tc>
        <w:tc>
          <w:tcPr>
            <w:tcW w:w="1701" w:type="dxa"/>
            <w:shd w:val="clear" w:color="auto" w:fill="DEEAF6" w:themeFill="accent5" w:themeFillTint="33"/>
          </w:tcPr>
          <w:p w14:paraId="3EBE3A69" w14:textId="12E8775B" w:rsidR="00126C1A" w:rsidRDefault="00126C1A" w:rsidP="00126C1A">
            <w:r>
              <w:t>0.001999</w:t>
            </w:r>
          </w:p>
        </w:tc>
        <w:tc>
          <w:tcPr>
            <w:tcW w:w="992" w:type="dxa"/>
          </w:tcPr>
          <w:p w14:paraId="22D3A597" w14:textId="77777777" w:rsidR="00126C1A" w:rsidRDefault="00126C1A" w:rsidP="00126C1A"/>
        </w:tc>
        <w:tc>
          <w:tcPr>
            <w:tcW w:w="1418" w:type="dxa"/>
            <w:shd w:val="clear" w:color="auto" w:fill="FFD966" w:themeFill="accent4" w:themeFillTint="99"/>
          </w:tcPr>
          <w:p w14:paraId="2C84445C" w14:textId="743D44DC" w:rsidR="00126C1A" w:rsidRDefault="00126C1A" w:rsidP="00126C1A">
            <w:r>
              <w:rPr>
                <w:smallCaps/>
              </w:rPr>
              <w:t>length</w:t>
            </w:r>
          </w:p>
        </w:tc>
        <w:tc>
          <w:tcPr>
            <w:tcW w:w="1701" w:type="dxa"/>
            <w:shd w:val="clear" w:color="auto" w:fill="FFF2CC" w:themeFill="accent4" w:themeFillTint="33"/>
          </w:tcPr>
          <w:p w14:paraId="693F413B" w14:textId="11A14E54" w:rsidR="00126C1A" w:rsidRDefault="00126C1A" w:rsidP="00126C1A">
            <w:r w:rsidRPr="00126C1A">
              <w:t>0.03598</w:t>
            </w:r>
          </w:p>
        </w:tc>
      </w:tr>
      <w:tr w:rsidR="00126C1A" w14:paraId="4FC679F1" w14:textId="77777777" w:rsidTr="004F2814">
        <w:tc>
          <w:tcPr>
            <w:tcW w:w="1413" w:type="dxa"/>
            <w:shd w:val="clear" w:color="auto" w:fill="BDD6EE" w:themeFill="accent5" w:themeFillTint="66"/>
          </w:tcPr>
          <w:p w14:paraId="011BEBA1" w14:textId="6499FE5D" w:rsidR="00126C1A" w:rsidRPr="00126C1A" w:rsidRDefault="00126C1A" w:rsidP="00126C1A">
            <w:r w:rsidRPr="00126C1A">
              <w:rPr>
                <w:smallCaps/>
              </w:rPr>
              <w:t>gender/age</w:t>
            </w:r>
          </w:p>
        </w:tc>
        <w:tc>
          <w:tcPr>
            <w:tcW w:w="1701" w:type="dxa"/>
            <w:shd w:val="clear" w:color="auto" w:fill="DEEAF6" w:themeFill="accent5" w:themeFillTint="33"/>
          </w:tcPr>
          <w:p w14:paraId="272B2C4C" w14:textId="6CD28B87" w:rsidR="00126C1A" w:rsidRDefault="00126C1A" w:rsidP="00126C1A">
            <w:r>
              <w:t>0.</w:t>
            </w:r>
            <w:r w:rsidRPr="001D4D41">
              <w:t>7156</w:t>
            </w:r>
          </w:p>
        </w:tc>
        <w:tc>
          <w:tcPr>
            <w:tcW w:w="992" w:type="dxa"/>
          </w:tcPr>
          <w:p w14:paraId="3E4F2AEA" w14:textId="77777777" w:rsidR="00126C1A" w:rsidRDefault="00126C1A" w:rsidP="00126C1A"/>
        </w:tc>
        <w:tc>
          <w:tcPr>
            <w:tcW w:w="1418" w:type="dxa"/>
            <w:shd w:val="clear" w:color="auto" w:fill="FFD966" w:themeFill="accent4" w:themeFillTint="99"/>
          </w:tcPr>
          <w:p w14:paraId="7E2E2709" w14:textId="6D879CFC" w:rsidR="00126C1A" w:rsidRDefault="00126C1A" w:rsidP="00126C1A">
            <w:r>
              <w:rPr>
                <w:smallCaps/>
              </w:rPr>
              <w:t>gender/age</w:t>
            </w:r>
          </w:p>
        </w:tc>
        <w:tc>
          <w:tcPr>
            <w:tcW w:w="1701" w:type="dxa"/>
            <w:shd w:val="clear" w:color="auto" w:fill="FFF2CC" w:themeFill="accent4" w:themeFillTint="33"/>
          </w:tcPr>
          <w:p w14:paraId="4B9C8C7D" w14:textId="58BD9730" w:rsidR="00126C1A" w:rsidRDefault="00126C1A" w:rsidP="00126C1A">
            <w:r>
              <w:t>0.8741</w:t>
            </w:r>
          </w:p>
        </w:tc>
      </w:tr>
    </w:tbl>
    <w:p w14:paraId="19A5D3A8" w14:textId="77777777" w:rsidR="00126C1A" w:rsidRDefault="00126C1A"/>
    <w:p w14:paraId="00000171" w14:textId="77777777" w:rsidR="0015498A" w:rsidRDefault="00064CEB">
      <w:pPr>
        <w:pStyle w:val="Heading1"/>
      </w:pPr>
      <w:r>
        <w:lastRenderedPageBreak/>
        <w:t>4. Summary and conclusions</w:t>
      </w:r>
    </w:p>
    <w:p w14:paraId="00000172" w14:textId="0B08F9FD" w:rsidR="0015498A" w:rsidRDefault="0093472E" w:rsidP="00A26F3C">
      <w:pPr>
        <w:pStyle w:val="Article"/>
      </w:pPr>
      <w:r>
        <w:t>We have selected 960 tokens of the nouns ‘year’ and ‘person’ in West Polesian/Podlasian from a corpus of free texts. These nouns are particularly open to variation, as they display several suppletive stems and also multiple stress and suffix possible combinations. In this study we ask wh</w:t>
      </w:r>
      <w:r w:rsidR="00D9676C">
        <w:t>ich</w:t>
      </w:r>
      <w:r>
        <w:t xml:space="preserve"> </w:t>
      </w:r>
      <w:r w:rsidR="00060335">
        <w:t xml:space="preserve">sociolinguistic variables </w:t>
      </w:r>
      <w:r w:rsidR="00D9676C">
        <w:t>could</w:t>
      </w:r>
      <w:r w:rsidR="00060335">
        <w:t xml:space="preserve"> help us pre</w:t>
      </w:r>
      <w:r w:rsidR="00D9676C">
        <w:t>dict whether someone will use more than one form for a given cell</w:t>
      </w:r>
      <w:r w:rsidR="002E446E">
        <w:t xml:space="preserve"> (overabundance)</w:t>
      </w:r>
      <w:r w:rsidR="00D9676C">
        <w:t xml:space="preserve">. Given the unequal distribution of speakers we have merged </w:t>
      </w:r>
      <w:r w:rsidR="00D9676C">
        <w:rPr>
          <w:smallCaps/>
        </w:rPr>
        <w:t xml:space="preserve">age </w:t>
      </w:r>
      <w:r w:rsidR="00D9676C">
        <w:t>and</w:t>
      </w:r>
      <w:r w:rsidR="00D9676C">
        <w:rPr>
          <w:smallCaps/>
        </w:rPr>
        <w:t xml:space="preserve"> gender</w:t>
      </w:r>
      <w:r w:rsidR="00D9676C">
        <w:t xml:space="preserve"> into a single category, with three possible outcomes. We have applied logistic regressions, which gave us many results lower than the threshold that we needed, due to data scarcity, especially for some cells. Therefore, we have ended up applying Pearson’s Chi Squared tests. </w:t>
      </w:r>
      <w:r w:rsidR="00064CEB">
        <w:t>None of the studies are sufficient to answer the reasons for variation. There are some associations/implications and effects, but none of them provides a fully satisfactory answer (co-causation?) to reject the null hypothesis.</w:t>
      </w:r>
      <w:r w:rsidR="00D9676C">
        <w:t xml:space="preserve"> The only control variable, that provided a p-value that rejected the null hypothesis was speakers’ </w:t>
      </w:r>
      <w:r w:rsidR="00D9676C" w:rsidRPr="00D9676C">
        <w:rPr>
          <w:smallCaps/>
        </w:rPr>
        <w:t>length of input</w:t>
      </w:r>
      <w:r w:rsidR="00D9676C">
        <w:t xml:space="preserve">; i.e. the longer a speaker spoke for the corpus, the higher the chances to use more than one form for a specific </w:t>
      </w:r>
      <w:r w:rsidR="00D9676C">
        <w:rPr>
          <w:smallCaps/>
        </w:rPr>
        <w:t xml:space="preserve">case/number </w:t>
      </w:r>
      <w:r w:rsidR="00D9676C">
        <w:t>cell.</w:t>
      </w:r>
    </w:p>
    <w:p w14:paraId="3CF3104D" w14:textId="50FDCB11" w:rsidR="00A26F3C" w:rsidRDefault="00D9676C" w:rsidP="00A26F3C">
      <w:pPr>
        <w:pStyle w:val="Article"/>
      </w:pPr>
      <w:r>
        <w:t xml:space="preserve">Now we would like to discuss some of the limitations of our study. We are aware that obtaining more data may reveal an association between </w:t>
      </w:r>
      <w:r w:rsidR="000456EB">
        <w:t xml:space="preserve">the </w:t>
      </w:r>
      <w:r w:rsidR="000456EB">
        <w:rPr>
          <w:smallCaps/>
        </w:rPr>
        <w:t>origin</w:t>
      </w:r>
      <w:r w:rsidR="000456EB">
        <w:t xml:space="preserve">, </w:t>
      </w:r>
      <w:r w:rsidR="000456EB">
        <w:rPr>
          <w:smallCaps/>
        </w:rPr>
        <w:t>gender</w:t>
      </w:r>
      <w:r w:rsidR="000456EB">
        <w:t xml:space="preserve"> or </w:t>
      </w:r>
      <w:r w:rsidR="000456EB">
        <w:rPr>
          <w:smallCaps/>
        </w:rPr>
        <w:t>age</w:t>
      </w:r>
      <w:r w:rsidR="000456EB">
        <w:t xml:space="preserve"> of the speakers and their inclination to overabundance (increased power). We are also concerned about our population sample bias</w:t>
      </w:r>
      <w:r w:rsidR="00086BEC">
        <w:t xml:space="preserve"> and how to mitigate it. A better study should include more men and women under 75 (admitting, there are no many men over 75</w:t>
      </w:r>
      <w:r>
        <w:t xml:space="preserve"> </w:t>
      </w:r>
      <w:r w:rsidR="00086BEC">
        <w:t xml:space="preserve">alive, especially, in Belarus); which could also smooth out random fluctuations that mask underlying patterns. And obtaining more data in general (even from the same speakers) would also reduce the amount of zeroes for some of the less common </w:t>
      </w:r>
      <w:r w:rsidR="00086BEC">
        <w:rPr>
          <w:smallCaps/>
        </w:rPr>
        <w:t>case/number</w:t>
      </w:r>
      <w:r w:rsidR="00086BEC">
        <w:t xml:space="preserve"> values, which we have not been able to explore further.</w:t>
      </w:r>
      <w:r w:rsidR="00487273">
        <w:t xml:space="preserve"> Yet, we also acknowledge the above mentioned difficulties to carry out fieldwork in the area, mostly exacerbated by the full-invasion of Ukraine.</w:t>
      </w:r>
    </w:p>
    <w:p w14:paraId="6154A4A3" w14:textId="469A8CDF" w:rsidR="00744A91" w:rsidRPr="002E446E" w:rsidRDefault="00A26F3C" w:rsidP="002E446E">
      <w:pPr>
        <w:pStyle w:val="Article"/>
        <w:rPr>
          <w:rFonts w:eastAsia="Cambria" w:cs="Cambria"/>
        </w:rPr>
      </w:pPr>
      <w:r>
        <w:t xml:space="preserve">Finally, </w:t>
      </w:r>
      <w:r w:rsidR="002E446E">
        <w:t xml:space="preserve">for </w:t>
      </w:r>
      <w:r>
        <w:t>we would like to</w:t>
      </w:r>
      <w:r w:rsidR="002E446E">
        <w:t xml:space="preserve"> propose a question for further exploration of the data. So far we have looked at overall presence or absence of OA in speakers idiolects. However, for a future, we would like to ask whether there i</w:t>
      </w:r>
      <w:r w:rsidR="00940E5F">
        <w:t xml:space="preserve">s more or less OA depending on the </w:t>
      </w:r>
      <w:r w:rsidR="00940E5F" w:rsidRPr="002E446E">
        <w:rPr>
          <w:smallCaps/>
        </w:rPr>
        <w:t>origin, gender</w:t>
      </w:r>
      <w:r w:rsidR="00940E5F">
        <w:t xml:space="preserve"> </w:t>
      </w:r>
      <w:r w:rsidR="002E446E">
        <w:t>and</w:t>
      </w:r>
      <w:r w:rsidR="00940E5F">
        <w:t xml:space="preserve"> </w:t>
      </w:r>
      <w:r w:rsidR="00940E5F" w:rsidRPr="002E446E">
        <w:rPr>
          <w:smallCaps/>
        </w:rPr>
        <w:t>age</w:t>
      </w:r>
      <w:r w:rsidR="00940E5F">
        <w:t xml:space="preserve"> of the speakers or not (considering all </w:t>
      </w:r>
      <w:r w:rsidR="00940E5F" w:rsidRPr="00940E5F">
        <w:rPr>
          <w:smallCaps/>
        </w:rPr>
        <w:t>case/number</w:t>
      </w:r>
      <w:r w:rsidR="00940E5F">
        <w:t xml:space="preserve"> values)</w:t>
      </w:r>
      <w:r w:rsidR="002E446E">
        <w:t xml:space="preserve">. We understand that for some </w:t>
      </w:r>
      <w:r w:rsidR="002E446E">
        <w:rPr>
          <w:smallCaps/>
        </w:rPr>
        <w:t>case/number</w:t>
      </w:r>
      <w:r w:rsidR="002E446E">
        <w:t xml:space="preserve"> combinations there were more than two possible forms (e.g. </w:t>
      </w:r>
      <w:r w:rsidR="002E446E">
        <w:rPr>
          <w:smallCaps/>
        </w:rPr>
        <w:t>gen pl)</w:t>
      </w:r>
      <w:r w:rsidR="002E446E">
        <w:t xml:space="preserve"> whilst for others the choice was only between two. </w:t>
      </w:r>
    </w:p>
    <w:p w14:paraId="72FAA153" w14:textId="77777777" w:rsidR="00940E5F" w:rsidRDefault="00940E5F">
      <w:pPr>
        <w:jc w:val="left"/>
      </w:pPr>
    </w:p>
    <w:p w14:paraId="00000174" w14:textId="77777777" w:rsidR="0015498A" w:rsidRDefault="00064CEB">
      <w:pPr>
        <w:pStyle w:val="Heading1"/>
      </w:pPr>
      <w:r>
        <w:t>5. References</w:t>
      </w:r>
    </w:p>
    <w:p w14:paraId="00000175"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Baerman, Matthew. 2011. Defectiveness and homophony avoidance. </w:t>
      </w:r>
      <w:r>
        <w:rPr>
          <w:i/>
          <w:color w:val="000000"/>
        </w:rPr>
        <w:t>Journal of Linguistics</w:t>
      </w:r>
      <w:r>
        <w:rPr>
          <w:color w:val="000000"/>
        </w:rPr>
        <w:t xml:space="preserve"> 7. 1–29.</w:t>
      </w:r>
    </w:p>
    <w:p w14:paraId="00000176"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Bortnik, Ninel´. 1979. Nekotorye osobennosti osnov obrazujuščix dvojnye formy množestvennogo čisla. </w:t>
      </w:r>
      <w:r>
        <w:rPr>
          <w:i/>
          <w:color w:val="000000"/>
        </w:rPr>
        <w:t>Russian Language Journal</w:t>
      </w:r>
      <w:r>
        <w:rPr>
          <w:color w:val="000000"/>
        </w:rPr>
        <w:t xml:space="preserve"> 32. 43–58.</w:t>
      </w:r>
    </w:p>
    <w:p w14:paraId="00000177"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Chumakina, Marina &amp; Hippisley, Andrew &amp; Corbett, Greville G. 2004. Istoričeskie izmenenija v russkoj leksike: slučaj čeredujuščegosja suppletivizma. </w:t>
      </w:r>
      <w:r>
        <w:rPr>
          <w:i/>
          <w:color w:val="000000"/>
        </w:rPr>
        <w:t>Russian Linguistics</w:t>
      </w:r>
      <w:r>
        <w:rPr>
          <w:color w:val="000000"/>
        </w:rPr>
        <w:t xml:space="preserve"> 28. 281–315.</w:t>
      </w:r>
    </w:p>
    <w:p w14:paraId="00000178"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Dorian, Nancy C. 2010. </w:t>
      </w:r>
      <w:r>
        <w:rPr>
          <w:i/>
          <w:color w:val="000000"/>
        </w:rPr>
        <w:t>Investigating Variation. The Effects of Social Organization and Social Setting</w:t>
      </w:r>
      <w:r>
        <w:rPr>
          <w:color w:val="000000"/>
        </w:rPr>
        <w:t>. New York/Oxford: Oxford University Press.</w:t>
      </w:r>
    </w:p>
    <w:p w14:paraId="00000179"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Fishman, Joshua. 1967. Bilingualism with and without diglossia. Diglossia with and without bilingualism. </w:t>
      </w:r>
      <w:r>
        <w:rPr>
          <w:i/>
          <w:color w:val="000000"/>
        </w:rPr>
        <w:t>Journal of Social Issues</w:t>
      </w:r>
      <w:r>
        <w:rPr>
          <w:color w:val="000000"/>
        </w:rPr>
        <w:t xml:space="preserve"> 23(2). 29–38.</w:t>
      </w:r>
    </w:p>
    <w:p w14:paraId="0000017A" w14:textId="77777777" w:rsidR="0015498A" w:rsidRDefault="00064CEB">
      <w:pPr>
        <w:pBdr>
          <w:top w:val="nil"/>
          <w:left w:val="nil"/>
          <w:bottom w:val="nil"/>
          <w:right w:val="nil"/>
          <w:between w:val="nil"/>
        </w:pBdr>
        <w:spacing w:after="0" w:line="240" w:lineRule="auto"/>
        <w:ind w:left="720" w:hanging="720"/>
        <w:rPr>
          <w:color w:val="000000"/>
        </w:rPr>
      </w:pPr>
      <w:r w:rsidRPr="004B21F8">
        <w:rPr>
          <w:color w:val="000000"/>
          <w:lang w:val="es-ES_tradnl"/>
        </w:rPr>
        <w:lastRenderedPageBreak/>
        <w:t xml:space="preserve">Guzmán Naranjo, Matías &amp; Bonami, Olivier. </w:t>
      </w:r>
      <w:r>
        <w:rPr>
          <w:color w:val="000000"/>
        </w:rPr>
        <w:t xml:space="preserve">2021. Overabundance and inflectional classification: Quantitative evidence from Czech. </w:t>
      </w:r>
      <w:r>
        <w:rPr>
          <w:i/>
          <w:color w:val="000000"/>
        </w:rPr>
        <w:t>Glossa: a journal of general linguistics</w:t>
      </w:r>
      <w:r>
        <w:rPr>
          <w:color w:val="000000"/>
        </w:rPr>
        <w:t xml:space="preserve"> 6(1). (doi:10.5334/gjgl.1626) (https://www.glossa-journal.org/article/id/5468/) (Accessed March 1, 2023.)</w:t>
      </w:r>
    </w:p>
    <w:p w14:paraId="0000017B"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Klimčuk, Fëdar D. 1983. </w:t>
      </w:r>
      <w:r>
        <w:rPr>
          <w:i/>
          <w:color w:val="000000"/>
        </w:rPr>
        <w:t>Havorki Zaxodnjaga Palessja: Fanetyčny narys 4-ox havorak</w:t>
      </w:r>
      <w:r>
        <w:rPr>
          <w:color w:val="000000"/>
        </w:rPr>
        <w:t>. Minsk: Navuka i tèxnika.</w:t>
      </w:r>
    </w:p>
    <w:p w14:paraId="0000017C"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Krasovitsky, Alexander. 2019. Case Loss in Pronominal Systems: Evidence from Bulgarian. In Baerman, Matthew &amp; Bond, Oliver &amp; Hippisley, Andrew (eds.), </w:t>
      </w:r>
      <w:r>
        <w:rPr>
          <w:i/>
          <w:color w:val="000000"/>
        </w:rPr>
        <w:t>Morphological perspectives: papers in honour of Greville G. Corbett</w:t>
      </w:r>
      <w:r>
        <w:rPr>
          <w:color w:val="000000"/>
        </w:rPr>
        <w:t>, 193–204. Edinburgh: Edinburgh University Press.</w:t>
      </w:r>
    </w:p>
    <w:p w14:paraId="0000017D"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Meakins, Felicity &amp; Wilmoth, Sasha. 2020. Overabundance resulting from language contact: Complex cell-mates in Gurindji Kriol. In Arkadiev, Peter &amp; Gardani, Francesco (eds.), </w:t>
      </w:r>
      <w:r>
        <w:rPr>
          <w:i/>
          <w:color w:val="000000"/>
        </w:rPr>
        <w:t>The Complexities of Morphology</w:t>
      </w:r>
      <w:r>
        <w:rPr>
          <w:color w:val="000000"/>
        </w:rPr>
        <w:t>, 81–104. Oxford University Press. (https://doi.org/10.1093/oso/9780198861287.003.0004) (Accessed March 20, 2023.)</w:t>
      </w:r>
    </w:p>
    <w:p w14:paraId="0000017E"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Roncero, Kristian. 2019. </w:t>
      </w:r>
      <w:r>
        <w:rPr>
          <w:i/>
          <w:color w:val="000000"/>
        </w:rPr>
        <w:t>A typological approach to West Polesian morphology and syntax.</w:t>
      </w:r>
      <w:r>
        <w:rPr>
          <w:color w:val="000000"/>
        </w:rPr>
        <w:t xml:space="preserve"> Guildford (Surrey, UK): University of Surrey. (PhD Thesis.) (Application/pdf.) (https://doi.org/10.15126/thesis.00851715)</w:t>
      </w:r>
    </w:p>
    <w:p w14:paraId="0000017F"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Roncero, Kristian. 2021. Revisiting numeral phrases in East Slavic: Insights from West Polesian. </w:t>
      </w:r>
      <w:r>
        <w:rPr>
          <w:i/>
          <w:color w:val="000000"/>
        </w:rPr>
        <w:t>Slavonic and East European Review</w:t>
      </w:r>
      <w:r>
        <w:rPr>
          <w:color w:val="000000"/>
        </w:rPr>
        <w:t xml:space="preserve"> 99(4). 601–646.</w:t>
      </w:r>
    </w:p>
    <w:p w14:paraId="00000180"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Roncero, Kristian. 2022. A very unpredictable ‘person’: A corpus‐based approach to suppletion in West Polesian. </w:t>
      </w:r>
      <w:r>
        <w:rPr>
          <w:i/>
          <w:color w:val="000000"/>
        </w:rPr>
        <w:t>Russian Journal of Linguistics</w:t>
      </w:r>
      <w:r>
        <w:rPr>
          <w:color w:val="000000"/>
        </w:rPr>
        <w:t xml:space="preserve"> 26(1). 116–138. (doi:10.22363/2687‐0088‐26828)</w:t>
      </w:r>
    </w:p>
    <w:p w14:paraId="00000181"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Sims, Andrea D. 2015. Productivity, defectiveness, and syncretism. 82–132. Cambridge: Cambridge University Press. (doi:10.1017/CBO9781107053854.005) (http://ebooks.cambridge.org/chapter.jsf?bid=CBO9781107053854&amp;cid=CBO9781107053854A036)</w:t>
      </w:r>
    </w:p>
    <w:p w14:paraId="00000182"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Thornton, Anna M. 2011. Overabundance (multiple forms realising the same cell): A non-canonical phenomenon in Italian verb morphology. In Maiden, M. &amp; Charles Smith, J. &amp; Goldbach, M. &amp; Hinzelin, M. (eds.), </w:t>
      </w:r>
      <w:r>
        <w:rPr>
          <w:i/>
          <w:color w:val="000000"/>
        </w:rPr>
        <w:t>Morphological autonomy: Perspectives from Romance inflectional morphology</w:t>
      </w:r>
      <w:r>
        <w:rPr>
          <w:color w:val="000000"/>
        </w:rPr>
        <w:t>, 357–381. Oxford: Oxford University Press.</w:t>
      </w:r>
    </w:p>
    <w:p w14:paraId="00000183" w14:textId="77777777" w:rsidR="0015498A" w:rsidRDefault="00064CEB">
      <w:pPr>
        <w:pBdr>
          <w:top w:val="nil"/>
          <w:left w:val="nil"/>
          <w:bottom w:val="nil"/>
          <w:right w:val="nil"/>
          <w:between w:val="nil"/>
        </w:pBdr>
        <w:spacing w:after="0" w:line="240" w:lineRule="auto"/>
        <w:ind w:left="720" w:hanging="720"/>
        <w:rPr>
          <w:color w:val="000000"/>
        </w:rPr>
      </w:pPr>
      <w:r>
        <w:rPr>
          <w:color w:val="000000"/>
        </w:rPr>
        <w:t xml:space="preserve">Thornton, Anna M. 2019. Overabundance: A canonical typology. In Rainer, F. &amp; Gardani, F. &amp; Luschützky, H. &amp; Dressler, W. U. (eds.), </w:t>
      </w:r>
      <w:r>
        <w:rPr>
          <w:i/>
          <w:color w:val="000000"/>
        </w:rPr>
        <w:t>Competition in Inflection and Word-Formation</w:t>
      </w:r>
      <w:r>
        <w:rPr>
          <w:color w:val="000000"/>
        </w:rPr>
        <w:t>, 189–224. Dodrecht: Springer.</w:t>
      </w:r>
    </w:p>
    <w:p w14:paraId="00000184" w14:textId="77777777" w:rsidR="0015498A" w:rsidRDefault="0015498A"/>
    <w:sectPr w:rsidR="0015498A">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Neil Bermel" w:date="2023-08-11T09:13:00Z" w:initials="">
    <w:p w14:paraId="0000018A" w14:textId="77777777" w:rsidR="0015498A" w:rsidRDefault="00064CEB">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This might be TMI for a conference paper; people will not necessarily be interested in how you did this condensation, whether it is in a spreadsheet or a Word file, whether you had codes for them and what the codes look like… Consider cutting to save time/space.</w:t>
      </w:r>
    </w:p>
  </w:comment>
  <w:comment w:id="7" w:author="Kristian Roncero" w:date="2023-08-22T21:09:00Z" w:initials="KR">
    <w:p w14:paraId="1E5F8446" w14:textId="70F33BE6" w:rsidR="000A0E10" w:rsidRDefault="000A0E10">
      <w:pPr>
        <w:pStyle w:val="CommentText"/>
      </w:pPr>
      <w:r>
        <w:rPr>
          <w:rStyle w:val="CommentReference"/>
        </w:rPr>
        <w:annotationRef/>
      </w:r>
      <w:r>
        <w:t>Though, on the other hand, someone may ask how do I deal with dialectal variation and where do I put the threshold for being considered a “genuine” alternative form.</w:t>
      </w:r>
    </w:p>
  </w:comment>
  <w:comment w:id="6" w:author="Kristian Roncero" w:date="2023-08-22T21:10:00Z" w:initials="KR">
    <w:p w14:paraId="797E7A18" w14:textId="041ED98B" w:rsidR="000A0E10" w:rsidRDefault="000A0E10">
      <w:pPr>
        <w:pStyle w:val="CommentText"/>
      </w:pPr>
      <w:r>
        <w:rPr>
          <w:rStyle w:val="CommentReference"/>
        </w:rPr>
        <w:annotationRef/>
      </w:r>
    </w:p>
  </w:comment>
  <w:comment w:id="13" w:author="Neil Bermel" w:date="2023-08-11T09:25:00Z" w:initials="">
    <w:p w14:paraId="00000188" w14:textId="77777777" w:rsidR="0015498A" w:rsidRDefault="00064CEB">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This relates to something Dominika talked about, which is the fact that you need a minimum of c. 100 forms to show overabundance in a 12-case system, and ideally more than that - at 100 forms, you get some sort of good distribution if all the cases are evenly distributed, but we know that’s not so, and if you want to show variation in the less common cases, you need much larger numbers. For example, in GramatiKat’s nouns, in Czech, only nom., gen. and acc. sg. and pl. reach a threshold of 5% of all forms. The other cases are all &lt; 5%, meaning that your chances of finding a robust number of items that show variation is low. (Then try to divide that amongst age groups, locations, education, etc. and you can see why the regression failed to show significant results.)</w:t>
      </w:r>
    </w:p>
  </w:comment>
  <w:comment w:id="20" w:author="Neil Bermel" w:date="2023-08-11T09:26:00Z" w:initials="">
    <w:p w14:paraId="0000018C" w14:textId="77777777" w:rsidR="0015498A" w:rsidRDefault="00064CEB">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Chi-square is a type of analysis, not a technique for combining categories….?</w:t>
      </w:r>
    </w:p>
  </w:comment>
  <w:comment w:id="21" w:author="Neil Bermel" w:date="2023-08-11T09:34:00Z" w:initials="">
    <w:p w14:paraId="0000018B" w14:textId="77777777" w:rsidR="0015498A" w:rsidRDefault="00064CEB">
      <w:pPr>
        <w:widowControl w:val="0"/>
        <w:pBdr>
          <w:top w:val="nil"/>
          <w:left w:val="nil"/>
          <w:bottom w:val="nil"/>
          <w:right w:val="nil"/>
          <w:between w:val="nil"/>
        </w:pBdr>
        <w:spacing w:after="0" w:line="240" w:lineRule="auto"/>
        <w:jc w:val="left"/>
        <w:rPr>
          <w:rFonts w:ascii="Arial" w:eastAsia="Arial" w:hAnsi="Arial" w:cs="Arial"/>
          <w:color w:val="000000"/>
        </w:rPr>
      </w:pPr>
      <w:r>
        <w:rPr>
          <w:rFonts w:ascii="Arial" w:eastAsia="Arial" w:hAnsi="Arial" w:cs="Arial"/>
          <w:color w:val="000000"/>
        </w:rPr>
        <w:t>I would have called this a possible covariant (i.e. it’s an artefact of your data collection strategy that you’re trying to rule out, rather than something you think is an important factor).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A" w15:done="1"/>
  <w15:commentEx w15:paraId="1E5F8446" w15:paraIdParent="0000018A" w15:done="1"/>
  <w15:commentEx w15:paraId="797E7A18" w15:paraIdParent="0000018A" w15:done="1"/>
  <w15:commentEx w15:paraId="00000188" w15:done="1"/>
  <w15:commentEx w15:paraId="0000018C" w15:done="1"/>
  <w15:commentEx w15:paraId="000001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FA26F" w16cex:dateUtc="2023-08-22T20:09:00Z"/>
  <w16cex:commentExtensible w16cex:durableId="288FA2AD" w16cex:dateUtc="2023-08-22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A" w16cid:durableId="2889F27D"/>
  <w16cid:commentId w16cid:paraId="1E5F8446" w16cid:durableId="288FA26F"/>
  <w16cid:commentId w16cid:paraId="797E7A18" w16cid:durableId="288FA2AD"/>
  <w16cid:commentId w16cid:paraId="00000188" w16cid:durableId="2889F27B"/>
  <w16cid:commentId w16cid:paraId="0000018C" w16cid:durableId="2889F27A"/>
  <w16cid:commentId w16cid:paraId="0000018B" w16cid:durableId="2889F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E2AD" w14:textId="77777777" w:rsidR="001B0612" w:rsidRDefault="001B0612">
      <w:pPr>
        <w:spacing w:after="0" w:line="240" w:lineRule="auto"/>
      </w:pPr>
      <w:r>
        <w:separator/>
      </w:r>
    </w:p>
  </w:endnote>
  <w:endnote w:type="continuationSeparator" w:id="0">
    <w:p w14:paraId="321060C2" w14:textId="77777777" w:rsidR="001B0612" w:rsidRDefault="001B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i Baiti">
    <w:panose1 w:val="03000500000000000000"/>
    <w:charset w:val="00"/>
    <w:family w:val="script"/>
    <w:pitch w:val="variable"/>
    <w:sig w:usb0="80000003" w:usb1="00010402" w:usb2="00080002" w:usb3="00000000" w:csb0="00000001" w:csb1="00000000"/>
  </w:font>
  <w:font w:name="Charis SIL">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28A4" w14:textId="77777777" w:rsidR="001B0612" w:rsidRDefault="001B0612">
      <w:pPr>
        <w:spacing w:after="0" w:line="240" w:lineRule="auto"/>
      </w:pPr>
      <w:r>
        <w:separator/>
      </w:r>
    </w:p>
  </w:footnote>
  <w:footnote w:type="continuationSeparator" w:id="0">
    <w:p w14:paraId="177B01D4" w14:textId="77777777" w:rsidR="001B0612" w:rsidRDefault="001B0612">
      <w:pPr>
        <w:spacing w:after="0" w:line="240" w:lineRule="auto"/>
      </w:pPr>
      <w:r>
        <w:continuationSeparator/>
      </w:r>
    </w:p>
  </w:footnote>
  <w:footnote w:id="1">
    <w:p w14:paraId="00000185" w14:textId="77777777" w:rsidR="0015498A" w:rsidRDefault="00064CEB">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For more details about the conditions involved in Russian and West Polesian see (Bortnik 1979; Chumakina et al. 2004; Roncero 2022).</w:t>
      </w:r>
    </w:p>
  </w:footnote>
  <w:footnote w:id="2">
    <w:p w14:paraId="00000186" w14:textId="77777777" w:rsidR="0015498A" w:rsidRDefault="00064CEB">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For a more detailed explanation and discussion see </w:t>
      </w:r>
      <w:r>
        <w:rPr>
          <w:color w:val="000000"/>
        </w:rPr>
        <w:t>(Roncero 2021)</w:t>
      </w:r>
      <w:r>
        <w:rPr>
          <w:color w:val="000000"/>
          <w:sz w:val="20"/>
          <w:szCs w:val="20"/>
        </w:rPr>
        <w:t>.</w:t>
      </w:r>
    </w:p>
  </w:footnote>
  <w:footnote w:id="3">
    <w:p w14:paraId="00000187" w14:textId="77777777" w:rsidR="0015498A" w:rsidRDefault="00064CEB">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Note that this phenomenon is not rare in Slavic and has also been documented in South Slavic (Krasovitsky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EBF"/>
    <w:multiLevelType w:val="multilevel"/>
    <w:tmpl w:val="0CD6BC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4B2160F"/>
    <w:multiLevelType w:val="multilevel"/>
    <w:tmpl w:val="F9A858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E4009"/>
    <w:multiLevelType w:val="multilevel"/>
    <w:tmpl w:val="CDCC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F3FA7"/>
    <w:multiLevelType w:val="multilevel"/>
    <w:tmpl w:val="56C6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114F9"/>
    <w:multiLevelType w:val="multilevel"/>
    <w:tmpl w:val="B670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B4712"/>
    <w:multiLevelType w:val="multilevel"/>
    <w:tmpl w:val="7C10F5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67868"/>
    <w:multiLevelType w:val="multilevel"/>
    <w:tmpl w:val="169E12E6"/>
    <w:lvl w:ilvl="0">
      <w:start w:val="1"/>
      <w:numFmt w:val="decimal"/>
      <w:lvlText w:val="%1"/>
      <w:lvlJc w:val="left"/>
      <w:pPr>
        <w:ind w:left="400" w:hanging="400"/>
      </w:pPr>
    </w:lvl>
    <w:lvl w:ilvl="1">
      <w:start w:val="1"/>
      <w:numFmt w:val="decimal"/>
      <w:lvlText w:val="%1.%2"/>
      <w:lvlJc w:val="left"/>
      <w:pPr>
        <w:ind w:left="400" w:hanging="4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85047373">
    <w:abstractNumId w:val="0"/>
  </w:num>
  <w:num w:numId="2" w16cid:durableId="297955813">
    <w:abstractNumId w:val="6"/>
  </w:num>
  <w:num w:numId="3" w16cid:durableId="458376163">
    <w:abstractNumId w:val="3"/>
  </w:num>
  <w:num w:numId="4" w16cid:durableId="1481071610">
    <w:abstractNumId w:val="2"/>
  </w:num>
  <w:num w:numId="5" w16cid:durableId="527448247">
    <w:abstractNumId w:val="1"/>
    <w:lvlOverride w:ilvl="0">
      <w:lvl w:ilvl="0">
        <w:numFmt w:val="decimal"/>
        <w:lvlText w:val="%1."/>
        <w:lvlJc w:val="left"/>
      </w:lvl>
    </w:lvlOverride>
  </w:num>
  <w:num w:numId="6" w16cid:durableId="755175982">
    <w:abstractNumId w:val="4"/>
    <w:lvlOverride w:ilvl="0">
      <w:lvl w:ilvl="0">
        <w:numFmt w:val="decimal"/>
        <w:lvlText w:val="%1."/>
        <w:lvlJc w:val="left"/>
      </w:lvl>
    </w:lvlOverride>
  </w:num>
  <w:num w:numId="7" w16cid:durableId="946080751">
    <w:abstractNumId w:val="5"/>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an Roncero">
    <w15:presenceInfo w15:providerId="AD" w15:userId="S::k.roncero@sheffield.ac.uk::88372205-c2c1-432d-851d-8c8c03af314f"/>
  </w15:person>
  <w15:person w15:author="Neil Bermel">
    <w15:presenceInfo w15:providerId="AD" w15:userId="S::n.bermel@sheffield.ac.uk::3601c90d-b91a-49ee-ad7b-471920bd0a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98A"/>
    <w:rsid w:val="000119F7"/>
    <w:rsid w:val="000456EB"/>
    <w:rsid w:val="00060335"/>
    <w:rsid w:val="00064CEB"/>
    <w:rsid w:val="000665C7"/>
    <w:rsid w:val="00086BEC"/>
    <w:rsid w:val="000A0E10"/>
    <w:rsid w:val="000D0332"/>
    <w:rsid w:val="000F6B3F"/>
    <w:rsid w:val="00126C1A"/>
    <w:rsid w:val="00141730"/>
    <w:rsid w:val="00145465"/>
    <w:rsid w:val="0014789B"/>
    <w:rsid w:val="0015498A"/>
    <w:rsid w:val="001B0612"/>
    <w:rsid w:val="001D4D41"/>
    <w:rsid w:val="001E7404"/>
    <w:rsid w:val="0023286B"/>
    <w:rsid w:val="002A4C03"/>
    <w:rsid w:val="002C6564"/>
    <w:rsid w:val="002E216D"/>
    <w:rsid w:val="002E446E"/>
    <w:rsid w:val="003125A0"/>
    <w:rsid w:val="00385528"/>
    <w:rsid w:val="00487273"/>
    <w:rsid w:val="004B21F8"/>
    <w:rsid w:val="004D1BF5"/>
    <w:rsid w:val="004F2814"/>
    <w:rsid w:val="00532C72"/>
    <w:rsid w:val="005345B8"/>
    <w:rsid w:val="00543443"/>
    <w:rsid w:val="005A7712"/>
    <w:rsid w:val="006056DE"/>
    <w:rsid w:val="006070A6"/>
    <w:rsid w:val="006F215D"/>
    <w:rsid w:val="006F4B3F"/>
    <w:rsid w:val="00744A91"/>
    <w:rsid w:val="007F22AC"/>
    <w:rsid w:val="008C609D"/>
    <w:rsid w:val="008D3774"/>
    <w:rsid w:val="0093472E"/>
    <w:rsid w:val="00940E5F"/>
    <w:rsid w:val="00A16A40"/>
    <w:rsid w:val="00A26F3C"/>
    <w:rsid w:val="00A83768"/>
    <w:rsid w:val="00AD00FD"/>
    <w:rsid w:val="00AD0719"/>
    <w:rsid w:val="00B60C3B"/>
    <w:rsid w:val="00B86DF1"/>
    <w:rsid w:val="00C62184"/>
    <w:rsid w:val="00C67620"/>
    <w:rsid w:val="00D30FC2"/>
    <w:rsid w:val="00D82109"/>
    <w:rsid w:val="00D9676C"/>
    <w:rsid w:val="00E10D0E"/>
    <w:rsid w:val="00E57CC7"/>
    <w:rsid w:val="00E63485"/>
    <w:rsid w:val="00EC1632"/>
    <w:rsid w:val="00ED550D"/>
    <w:rsid w:val="00F1087B"/>
    <w:rsid w:val="00F64CA3"/>
    <w:rsid w:val="00F81A53"/>
    <w:rsid w:val="00FE40FD"/>
    <w:rsid w:val="00FE4B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AD67"/>
  <w15:docId w15:val="{07BF76B8-DC86-4D0B-B148-126D94EF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7D7"/>
  </w:style>
  <w:style w:type="paragraph" w:styleId="Heading1">
    <w:name w:val="heading 1"/>
    <w:basedOn w:val="Normal"/>
    <w:next w:val="Normal"/>
    <w:link w:val="Heading1Char"/>
    <w:uiPriority w:val="9"/>
    <w:qFormat/>
    <w:rsid w:val="000A0E10"/>
    <w:pPr>
      <w:keepNext/>
      <w:keepLines/>
      <w:spacing w:before="36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C0C6C"/>
    <w:pPr>
      <w:keepNext/>
      <w:keepLines/>
      <w:spacing w:before="240" w:after="240"/>
      <w:outlineLvl w:val="1"/>
    </w:pPr>
    <w:rPr>
      <w:rFonts w:eastAsiaTheme="majorEastAsia" w:cstheme="majorBidi"/>
      <w:b/>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03DB"/>
    <w:pPr>
      <w:spacing w:after="0" w:line="240" w:lineRule="auto"/>
      <w:contextualSpacing/>
      <w:jc w:val="center"/>
    </w:pPr>
    <w:rPr>
      <w:rFonts w:eastAsiaTheme="majorEastAsia" w:cstheme="majorBidi"/>
      <w:spacing w:val="-10"/>
      <w:kern w:val="28"/>
      <w:sz w:val="32"/>
      <w:szCs w:val="56"/>
    </w:rPr>
  </w:style>
  <w:style w:type="character" w:customStyle="1" w:styleId="Heading2Char">
    <w:name w:val="Heading 2 Char"/>
    <w:basedOn w:val="DefaultParagraphFont"/>
    <w:link w:val="Heading2"/>
    <w:uiPriority w:val="9"/>
    <w:rsid w:val="009C0C6C"/>
    <w:rPr>
      <w:rFonts w:ascii="Cambria" w:eastAsiaTheme="majorEastAsia" w:hAnsi="Cambria" w:cstheme="majorBidi"/>
      <w:b/>
      <w:sz w:val="24"/>
      <w:szCs w:val="26"/>
    </w:rPr>
  </w:style>
  <w:style w:type="character" w:customStyle="1" w:styleId="Heading1Char">
    <w:name w:val="Heading 1 Char"/>
    <w:basedOn w:val="DefaultParagraphFont"/>
    <w:link w:val="Heading1"/>
    <w:uiPriority w:val="9"/>
    <w:rsid w:val="000A0E10"/>
    <w:rPr>
      <w:rFonts w:eastAsiaTheme="majorEastAsia" w:cstheme="majorBidi"/>
      <w:b/>
      <w:sz w:val="28"/>
      <w:szCs w:val="32"/>
    </w:rPr>
  </w:style>
  <w:style w:type="character" w:customStyle="1" w:styleId="TitleChar">
    <w:name w:val="Title Char"/>
    <w:basedOn w:val="DefaultParagraphFont"/>
    <w:link w:val="Title"/>
    <w:uiPriority w:val="10"/>
    <w:rsid w:val="000B03DB"/>
    <w:rPr>
      <w:rFonts w:ascii="Cambria" w:eastAsiaTheme="majorEastAsia" w:hAnsi="Cambria" w:cstheme="majorBidi"/>
      <w:spacing w:val="-10"/>
      <w:kern w:val="28"/>
      <w:sz w:val="32"/>
      <w:szCs w:val="56"/>
    </w:rPr>
  </w:style>
  <w:style w:type="paragraph" w:styleId="Subtitle">
    <w:name w:val="Subtitle"/>
    <w:basedOn w:val="Normal"/>
    <w:next w:val="Normal"/>
    <w:link w:val="SubtitleChar"/>
    <w:uiPriority w:val="11"/>
    <w:qFormat/>
    <w:pPr>
      <w:jc w:val="center"/>
    </w:pPr>
    <w:rPr>
      <w:color w:val="5A5A5A"/>
    </w:rPr>
  </w:style>
  <w:style w:type="character" w:customStyle="1" w:styleId="SubtitleChar">
    <w:name w:val="Subtitle Char"/>
    <w:basedOn w:val="DefaultParagraphFont"/>
    <w:link w:val="Subtitle"/>
    <w:uiPriority w:val="11"/>
    <w:rsid w:val="000B03DB"/>
    <w:rPr>
      <w:rFonts w:ascii="Cambria" w:eastAsiaTheme="minorEastAsia" w:hAnsi="Cambria"/>
      <w:color w:val="5A5A5A" w:themeColor="text1" w:themeTint="A5"/>
      <w:spacing w:val="15"/>
    </w:rPr>
  </w:style>
  <w:style w:type="paragraph" w:customStyle="1" w:styleId="Article">
    <w:name w:val="Article"/>
    <w:basedOn w:val="Normal"/>
    <w:link w:val="ArticleChar"/>
    <w:qFormat/>
    <w:rsid w:val="0023286B"/>
    <w:pPr>
      <w:spacing w:after="220" w:line="276" w:lineRule="auto"/>
    </w:pPr>
    <w:rPr>
      <w:rFonts w:eastAsiaTheme="minorEastAsia" w:cs="Calibri"/>
    </w:rPr>
  </w:style>
  <w:style w:type="character" w:customStyle="1" w:styleId="ArticleChar">
    <w:name w:val="Article Char"/>
    <w:basedOn w:val="DefaultParagraphFont"/>
    <w:link w:val="Article"/>
    <w:rsid w:val="0023286B"/>
    <w:rPr>
      <w:rFonts w:eastAsiaTheme="minorEastAsia" w:cs="Calibri"/>
    </w:rPr>
  </w:style>
  <w:style w:type="paragraph" w:styleId="ListParagraph">
    <w:name w:val="List Paragraph"/>
    <w:basedOn w:val="Normal"/>
    <w:uiPriority w:val="34"/>
    <w:qFormat/>
    <w:rsid w:val="00D042D6"/>
    <w:pPr>
      <w:ind w:left="720"/>
      <w:contextualSpacing/>
    </w:pPr>
  </w:style>
  <w:style w:type="paragraph" w:customStyle="1" w:styleId="Application">
    <w:name w:val="Application"/>
    <w:basedOn w:val="Normal"/>
    <w:link w:val="ApplicationChar"/>
    <w:qFormat/>
    <w:rsid w:val="002B441E"/>
    <w:pPr>
      <w:spacing w:line="300" w:lineRule="auto"/>
    </w:pPr>
    <w:rPr>
      <w:spacing w:val="-6"/>
      <w:kern w:val="22"/>
    </w:rPr>
  </w:style>
  <w:style w:type="character" w:customStyle="1" w:styleId="ApplicationChar">
    <w:name w:val="Application Char"/>
    <w:basedOn w:val="DefaultParagraphFont"/>
    <w:link w:val="Application"/>
    <w:rsid w:val="002B441E"/>
    <w:rPr>
      <w:rFonts w:ascii="Cambria" w:hAnsi="Cambria"/>
      <w:spacing w:val="-6"/>
      <w:kern w:val="22"/>
    </w:rPr>
  </w:style>
  <w:style w:type="paragraph" w:styleId="FootnoteText">
    <w:name w:val="footnote text"/>
    <w:basedOn w:val="Normal"/>
    <w:link w:val="FootnoteTextChar"/>
    <w:uiPriority w:val="99"/>
    <w:semiHidden/>
    <w:unhideWhenUsed/>
    <w:rsid w:val="00F757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75D"/>
    <w:rPr>
      <w:rFonts w:ascii="Cambria" w:hAnsi="Cambria"/>
      <w:sz w:val="20"/>
      <w:szCs w:val="20"/>
    </w:rPr>
  </w:style>
  <w:style w:type="character" w:styleId="FootnoteReference">
    <w:name w:val="footnote reference"/>
    <w:basedOn w:val="DefaultParagraphFont"/>
    <w:uiPriority w:val="99"/>
    <w:semiHidden/>
    <w:unhideWhenUsed/>
    <w:rsid w:val="00F7575D"/>
    <w:rPr>
      <w:vertAlign w:val="superscript"/>
    </w:rPr>
  </w:style>
  <w:style w:type="paragraph" w:styleId="Bibliography">
    <w:name w:val="Bibliography"/>
    <w:basedOn w:val="Normal"/>
    <w:next w:val="Normal"/>
    <w:uiPriority w:val="37"/>
    <w:unhideWhenUsed/>
    <w:rsid w:val="00937947"/>
    <w:pPr>
      <w:spacing w:after="0" w:line="240" w:lineRule="auto"/>
      <w:ind w:left="720" w:hanging="720"/>
    </w:pPr>
  </w:style>
  <w:style w:type="paragraph" w:customStyle="1" w:styleId="TableContents">
    <w:name w:val="Table Contents"/>
    <w:basedOn w:val="Normal"/>
    <w:qFormat/>
    <w:rsid w:val="00DF5074"/>
    <w:pPr>
      <w:widowControl w:val="0"/>
      <w:suppressLineNumbers/>
      <w:suppressAutoHyphens/>
      <w:autoSpaceDN w:val="0"/>
      <w:spacing w:after="0" w:line="240" w:lineRule="auto"/>
      <w:jc w:val="left"/>
      <w:textAlignment w:val="baseline"/>
    </w:pPr>
    <w:rPr>
      <w:rFonts w:ascii="Times New Roman" w:eastAsia="Andale Sans UI" w:hAnsi="Times New Roman" w:cs="Tahoma"/>
      <w:kern w:val="3"/>
      <w:sz w:val="24"/>
      <w:szCs w:val="24"/>
      <w:lang w:val="en-US" w:bidi="en-US"/>
    </w:rPr>
  </w:style>
  <w:style w:type="paragraph" w:styleId="Caption">
    <w:name w:val="caption"/>
    <w:aliases w:val="CaptionCH3"/>
    <w:basedOn w:val="Normal"/>
    <w:next w:val="Normal"/>
    <w:unhideWhenUsed/>
    <w:qFormat/>
    <w:rsid w:val="008D3774"/>
    <w:pPr>
      <w:spacing w:after="200" w:line="240" w:lineRule="auto"/>
      <w:jc w:val="left"/>
    </w:pPr>
    <w:rPr>
      <w:b/>
      <w:iCs/>
      <w:szCs w:val="18"/>
    </w:rPr>
  </w:style>
  <w:style w:type="table" w:styleId="TableGrid">
    <w:name w:val="Table Grid"/>
    <w:basedOn w:val="TableNormal"/>
    <w:uiPriority w:val="39"/>
    <w:rsid w:val="00196648"/>
    <w:pPr>
      <w:spacing w:after="0" w:line="240" w:lineRule="auto"/>
    </w:pPr>
    <w:rPr>
      <w:rFonts w:eastAsia="Microsoft Yi Baiti"/>
      <w:lang w:eastAsia="ii-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96648"/>
    <w:rPr>
      <w:rFonts w:eastAsia="Microsoft Yi Baiti"/>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densed">
    <w:name w:val="Condensed"/>
    <w:basedOn w:val="NormalWeb"/>
    <w:link w:val="CondensedChar"/>
    <w:qFormat/>
    <w:rsid w:val="00196648"/>
    <w:pPr>
      <w:spacing w:before="100" w:beforeAutospacing="1" w:after="0" w:line="240" w:lineRule="auto"/>
      <w:jc w:val="left"/>
    </w:pPr>
    <w:rPr>
      <w:rFonts w:ascii="Charis SIL" w:eastAsia="Times New Roman" w:hAnsi="Charis SIL"/>
      <w:lang w:eastAsia="ko-KR"/>
    </w:rPr>
  </w:style>
  <w:style w:type="character" w:customStyle="1" w:styleId="CondensedChar">
    <w:name w:val="Condensed Char"/>
    <w:basedOn w:val="DefaultParagraphFont"/>
    <w:link w:val="Condensed"/>
    <w:rsid w:val="00196648"/>
    <w:rPr>
      <w:rFonts w:ascii="Charis SIL" w:eastAsia="Times New Roman" w:hAnsi="Charis SIL" w:cs="Times New Roman"/>
      <w:sz w:val="24"/>
      <w:szCs w:val="24"/>
      <w:lang w:eastAsia="ko-KR"/>
    </w:rPr>
  </w:style>
  <w:style w:type="paragraph" w:styleId="NormalWeb">
    <w:name w:val="Normal (Web)"/>
    <w:basedOn w:val="Normal"/>
    <w:uiPriority w:val="99"/>
    <w:semiHidden/>
    <w:unhideWhenUsed/>
    <w:rsid w:val="0019664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07FEA"/>
    <w:rPr>
      <w:sz w:val="16"/>
      <w:szCs w:val="16"/>
    </w:rPr>
  </w:style>
  <w:style w:type="paragraph" w:styleId="CommentText">
    <w:name w:val="annotation text"/>
    <w:basedOn w:val="Normal"/>
    <w:link w:val="CommentTextChar"/>
    <w:uiPriority w:val="99"/>
    <w:semiHidden/>
    <w:unhideWhenUsed/>
    <w:rsid w:val="00107FEA"/>
    <w:pPr>
      <w:spacing w:line="240" w:lineRule="auto"/>
    </w:pPr>
    <w:rPr>
      <w:sz w:val="20"/>
      <w:szCs w:val="20"/>
    </w:rPr>
  </w:style>
  <w:style w:type="character" w:customStyle="1" w:styleId="CommentTextChar">
    <w:name w:val="Comment Text Char"/>
    <w:basedOn w:val="DefaultParagraphFont"/>
    <w:link w:val="CommentText"/>
    <w:uiPriority w:val="99"/>
    <w:semiHidden/>
    <w:rsid w:val="00107FEA"/>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107FEA"/>
    <w:rPr>
      <w:b/>
      <w:bCs/>
    </w:rPr>
  </w:style>
  <w:style w:type="character" w:customStyle="1" w:styleId="CommentSubjectChar">
    <w:name w:val="Comment Subject Char"/>
    <w:basedOn w:val="CommentTextChar"/>
    <w:link w:val="CommentSubject"/>
    <w:uiPriority w:val="99"/>
    <w:semiHidden/>
    <w:rsid w:val="00107FEA"/>
    <w:rPr>
      <w:rFonts w:ascii="Cambria" w:hAnsi="Cambria"/>
      <w:b/>
      <w:bCs/>
      <w:sz w:val="20"/>
      <w:szCs w:val="20"/>
    </w:rPr>
  </w:style>
  <w:style w:type="paragraph" w:styleId="Revision">
    <w:name w:val="Revision"/>
    <w:hidden/>
    <w:uiPriority w:val="99"/>
    <w:semiHidden/>
    <w:rsid w:val="00107FEA"/>
    <w:pPr>
      <w:spacing w:after="0" w:line="240" w:lineRule="auto"/>
    </w:pPr>
  </w:style>
  <w:style w:type="paragraph" w:styleId="HTMLPreformatted">
    <w:name w:val="HTML Preformatted"/>
    <w:basedOn w:val="Normal"/>
    <w:link w:val="HTMLPreformattedChar"/>
    <w:uiPriority w:val="99"/>
    <w:semiHidden/>
    <w:unhideWhenUsed/>
    <w:rsid w:val="008D0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763"/>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8D0763"/>
    <w:rPr>
      <w:rFonts w:ascii="Courier New" w:eastAsia="Times New Roman" w:hAnsi="Courier New" w:cs="Courier New"/>
      <w:sz w:val="20"/>
      <w:szCs w:val="20"/>
    </w:rPr>
  </w:style>
  <w:style w:type="table" w:customStyle="1" w:styleId="a">
    <w:basedOn w:val="TableNormal"/>
    <w:tblPr>
      <w:tblStyleRowBandSize w:val="1"/>
      <w:tblStyleColBandSize w:val="1"/>
      <w:tblCellMar>
        <w:top w:w="55" w:type="dxa"/>
        <w:left w:w="21"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6">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7">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8">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9">
    <w:basedOn w:val="TableNormal"/>
    <w:pPr>
      <w:spacing w:after="0" w:line="240" w:lineRule="auto"/>
    </w:pPr>
    <w:tblPr>
      <w:tblStyleRowBandSize w:val="1"/>
      <w:tblStyleColBandSize w:val="1"/>
      <w:tblCellMar>
        <w:top w:w="55" w:type="dxa"/>
        <w:left w:w="115" w:type="dxa"/>
        <w:bottom w:w="55" w:type="dxa"/>
        <w:right w:w="115" w:type="dxa"/>
      </w:tblCellMar>
    </w:tblPr>
  </w:style>
  <w:style w:type="table" w:customStyle="1" w:styleId="aa">
    <w:basedOn w:val="TableNormal"/>
    <w:pPr>
      <w:spacing w:after="0" w:line="240" w:lineRule="auto"/>
    </w:pPr>
    <w:tblPr>
      <w:tblStyleRowBandSize w:val="1"/>
      <w:tblStyleColBandSize w:val="1"/>
      <w:tblCellMar>
        <w:top w:w="55" w:type="dxa"/>
        <w:left w:w="115" w:type="dxa"/>
        <w:bottom w:w="55" w:type="dxa"/>
        <w:right w:w="115" w:type="dxa"/>
      </w:tblCellMar>
    </w:tblPr>
  </w:style>
  <w:style w:type="character" w:customStyle="1" w:styleId="VerbatimChar">
    <w:name w:val="Verbatim Char"/>
    <w:basedOn w:val="DefaultParagraphFont"/>
    <w:link w:val="SourceCode"/>
    <w:rsid w:val="001D4D41"/>
    <w:rPr>
      <w:rFonts w:ascii="Consolas" w:hAnsi="Consolas"/>
      <w:shd w:val="clear" w:color="auto" w:fill="F8F8F8"/>
    </w:rPr>
  </w:style>
  <w:style w:type="paragraph" w:customStyle="1" w:styleId="SourceCode">
    <w:name w:val="Source Code"/>
    <w:basedOn w:val="Normal"/>
    <w:link w:val="VerbatimChar"/>
    <w:rsid w:val="001D4D41"/>
    <w:pPr>
      <w:shd w:val="clear" w:color="auto" w:fill="F8F8F8"/>
      <w:wordWrap w:val="0"/>
      <w:spacing w:after="200" w:line="240" w:lineRule="auto"/>
      <w:jc w:val="left"/>
    </w:pPr>
    <w:rPr>
      <w:rFonts w:ascii="Consolas" w:hAnsi="Consolas"/>
    </w:rPr>
  </w:style>
  <w:style w:type="paragraph" w:customStyle="1" w:styleId="FirstParagraph">
    <w:name w:val="First Paragraph"/>
    <w:basedOn w:val="BodyText"/>
    <w:next w:val="BodyText"/>
    <w:qFormat/>
    <w:rsid w:val="00FE40FD"/>
    <w:pPr>
      <w:spacing w:before="180" w:after="180" w:line="240" w:lineRule="auto"/>
      <w:jc w:val="left"/>
    </w:pPr>
    <w:rPr>
      <w:rFonts w:asciiTheme="minorHAnsi" w:eastAsiaTheme="minorHAnsi" w:hAnsiTheme="minorHAnsi" w:cstheme="minorBidi"/>
      <w:sz w:val="24"/>
      <w:szCs w:val="24"/>
      <w:lang w:val="en-US" w:eastAsia="en-US"/>
    </w:rPr>
  </w:style>
  <w:style w:type="paragraph" w:styleId="BodyText">
    <w:name w:val="Body Text"/>
    <w:basedOn w:val="Normal"/>
    <w:link w:val="BodyTextChar"/>
    <w:uiPriority w:val="99"/>
    <w:semiHidden/>
    <w:unhideWhenUsed/>
    <w:rsid w:val="00FE40FD"/>
    <w:pPr>
      <w:spacing w:after="120"/>
    </w:pPr>
  </w:style>
  <w:style w:type="character" w:customStyle="1" w:styleId="BodyTextChar">
    <w:name w:val="Body Text Char"/>
    <w:basedOn w:val="DefaultParagraphFont"/>
    <w:link w:val="BodyText"/>
    <w:uiPriority w:val="99"/>
    <w:semiHidden/>
    <w:rsid w:val="00FE40FD"/>
  </w:style>
  <w:style w:type="character" w:customStyle="1" w:styleId="apple-tab-span">
    <w:name w:val="apple-tab-span"/>
    <w:basedOn w:val="DefaultParagraphFont"/>
    <w:rsid w:val="0054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9509">
      <w:bodyDiv w:val="1"/>
      <w:marLeft w:val="0"/>
      <w:marRight w:val="0"/>
      <w:marTop w:val="0"/>
      <w:marBottom w:val="0"/>
      <w:divBdr>
        <w:top w:val="none" w:sz="0" w:space="0" w:color="auto"/>
        <w:left w:val="none" w:sz="0" w:space="0" w:color="auto"/>
        <w:bottom w:val="none" w:sz="0" w:space="0" w:color="auto"/>
        <w:right w:val="none" w:sz="0" w:space="0" w:color="auto"/>
      </w:divBdr>
    </w:div>
    <w:div w:id="62870706">
      <w:bodyDiv w:val="1"/>
      <w:marLeft w:val="0"/>
      <w:marRight w:val="0"/>
      <w:marTop w:val="0"/>
      <w:marBottom w:val="0"/>
      <w:divBdr>
        <w:top w:val="none" w:sz="0" w:space="0" w:color="auto"/>
        <w:left w:val="none" w:sz="0" w:space="0" w:color="auto"/>
        <w:bottom w:val="none" w:sz="0" w:space="0" w:color="auto"/>
        <w:right w:val="none" w:sz="0" w:space="0" w:color="auto"/>
      </w:divBdr>
    </w:div>
    <w:div w:id="970355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XG5cU4rZaDH1XN8EBy+DwVJnEw==">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</go:docsCustomData>
</go:gDocsCustomXmlDataStorage>
</file>

<file path=customXml/itemProps1.xml><?xml version="1.0" encoding="utf-8"?>
<ds:datastoreItem xmlns:ds="http://schemas.openxmlformats.org/officeDocument/2006/customXml" ds:itemID="{50A948E9-C7D6-4C68-A2EC-B9F6FE6146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16</Pages>
  <Words>5522</Words>
  <Characters>31477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Roncero</dc:creator>
  <cp:lastModifiedBy>Kristian Roncero</cp:lastModifiedBy>
  <cp:revision>22</cp:revision>
  <dcterms:created xsi:type="dcterms:W3CDTF">2023-08-18T23:16:00Z</dcterms:created>
  <dcterms:modified xsi:type="dcterms:W3CDTF">2023-09-25T14:22:00Z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29783be389ff6e0e68e0b61fc3bc86a6eb02f2039179cd4cb4ba13ba248e904a</vt:lpwstr>
  </property>
  <property fmtid="{D5CDD505-2E9C-101B-9397-08002B2CF9AE}" pid="3" name="ZOTERO_PREF_1">
    <vt:lpwstr>&lt;data data-version="3" zotero-version="6.0.26"&gt;&lt;session id="wX177gCA"/&gt;&lt;style id="http://www.zotero.org/styles/generic-style-rules-for-linguistics" hasBibliography="1" bibliographyStyleHasBeenSet="1"/&gt;&lt;prefs&gt;&lt;pref name="fieldType" value="Field"/&gt;&lt;/prefs&gt;&lt;</vt:lpwstr>
  </property>
  <property fmtid="{D5CDD505-2E9C-101B-9397-08002B2CF9AE}" pid="4" name="ZOTERO_PREF_2">
    <vt:lpwstr>/data&gt;</vt:lpwstr>
  </property>
</Properties>
</file>